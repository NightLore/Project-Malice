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5B2" w:rsidRDefault="004E35B2">
      <w:pPr>
        <w:pStyle w:val="Heading1"/>
        <w:rPr>
          <w:sz w:val="28"/>
        </w:rPr>
      </w:pPr>
    </w:p>
    <w:p w:rsidR="004E35B2" w:rsidRDefault="004E35B2">
      <w:pPr>
        <w:pStyle w:val="Heading1"/>
        <w:pBdr>
          <w:bottom w:val="single" w:sz="4" w:space="1" w:color="auto"/>
        </w:pBdr>
        <w:rPr>
          <w:sz w:val="28"/>
        </w:rPr>
      </w:pPr>
      <w:r>
        <w:rPr>
          <w:sz w:val="28"/>
        </w:rPr>
        <w:t xml:space="preserve">Unit 3 </w:t>
      </w:r>
      <w:r w:rsidR="00830750">
        <w:rPr>
          <w:sz w:val="28"/>
        </w:rPr>
        <w:t>Project Malice</w:t>
      </w:r>
      <w:r>
        <w:rPr>
          <w:sz w:val="28"/>
        </w:rPr>
        <w:t xml:space="preserve"> Plan</w:t>
      </w:r>
    </w:p>
    <w:p w:rsidR="004E35B2" w:rsidRDefault="004E35B2">
      <w:pPr>
        <w:pStyle w:val="Heading1"/>
        <w:ind w:left="0"/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t>Submitted to</w:t>
      </w:r>
      <w:r>
        <w:rPr>
          <w:sz w:val="28"/>
          <w:szCs w:val="28"/>
        </w:rPr>
        <w:t xml:space="preserve">: </w:t>
      </w:r>
      <w:ins w:id="0" w:author="asi580" w:date="2015-05-01T11:05:00Z">
        <w:r w:rsidR="000607F3">
          <w:rPr>
            <w:sz w:val="28"/>
            <w:szCs w:val="28"/>
          </w:rPr>
          <w:t>George Peck</w:t>
        </w:r>
      </w:ins>
      <w:r>
        <w:rPr>
          <w:sz w:val="28"/>
          <w:szCs w:val="28"/>
        </w:rPr>
        <w:tab/>
      </w:r>
    </w:p>
    <w:p w:rsidR="004E35B2" w:rsidRDefault="004E35B2">
      <w:pPr>
        <w:pStyle w:val="Heading1"/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t>Project Manager</w:t>
      </w:r>
      <w:r>
        <w:rPr>
          <w:sz w:val="28"/>
          <w:szCs w:val="28"/>
        </w:rPr>
        <w:t>:</w:t>
      </w:r>
      <w:ins w:id="1" w:author="asi580" w:date="2015-05-01T11:05:00Z">
        <w:r w:rsidR="000607F3">
          <w:rPr>
            <w:sz w:val="28"/>
            <w:szCs w:val="28"/>
          </w:rPr>
          <w:t xml:space="preserve"> Andrew Si</w:t>
        </w:r>
      </w:ins>
    </w:p>
    <w:p w:rsidR="004E35B2" w:rsidRDefault="004E35B2">
      <w:pPr>
        <w:ind w:left="-58"/>
      </w:pPr>
      <w:r>
        <w:rPr>
          <w:sz w:val="28"/>
          <w:szCs w:val="28"/>
        </w:rPr>
        <w:t>Date:</w:t>
      </w:r>
      <w:r>
        <w:tab/>
        <w:t xml:space="preserve"> May 1, </w:t>
      </w:r>
      <w:ins w:id="2" w:author="asi580" w:date="2015-05-01T11:05:00Z">
        <w:r w:rsidR="000607F3">
          <w:rPr>
            <w:color w:val="0000FF"/>
          </w:rPr>
          <w:t>2015</w:t>
        </w:r>
      </w:ins>
    </w:p>
    <w:p w:rsidR="004E35B2" w:rsidRDefault="004E35B2">
      <w:pPr>
        <w:ind w:left="-58"/>
        <w:rPr>
          <w:b/>
          <w:bCs/>
        </w:rPr>
      </w:pPr>
    </w:p>
    <w:p w:rsidR="004E35B2" w:rsidRDefault="004E35B2">
      <w:pPr>
        <w:ind w:left="-58"/>
      </w:pPr>
      <w:r>
        <w:rPr>
          <w:bCs/>
          <w:sz w:val="28"/>
          <w:szCs w:val="28"/>
        </w:rPr>
        <w:t>Project Overview</w:t>
      </w:r>
      <w:r w:rsidR="002A4A46">
        <w:rPr>
          <w:bCs/>
          <w:sz w:val="28"/>
          <w:szCs w:val="28"/>
        </w:rPr>
        <w:t xml:space="preserve"> </w:t>
      </w:r>
      <w:r>
        <w:t xml:space="preserve"> </w:t>
      </w:r>
      <w:r w:rsidR="00830750">
        <w:rPr>
          <w:color w:val="0000FF"/>
        </w:rPr>
        <w:t>Project Malice</w:t>
      </w:r>
      <w:ins w:id="3" w:author="asi580" w:date="2015-05-01T11:08:00Z">
        <w:r w:rsidR="001006A3">
          <w:rPr>
            <w:color w:val="0000FF"/>
          </w:rPr>
          <w:t xml:space="preserve"> is a</w:t>
        </w:r>
      </w:ins>
      <w:ins w:id="4" w:author="asi580" w:date="2015-05-01T11:07:00Z">
        <w:r w:rsidR="001006A3">
          <w:rPr>
            <w:color w:val="0000FF"/>
          </w:rPr>
          <w:t xml:space="preserve"> top-down</w:t>
        </w:r>
      </w:ins>
      <w:ins w:id="5" w:author="asi580" w:date="2015-05-01T11:08:00Z">
        <w:r w:rsidR="001006A3">
          <w:rPr>
            <w:color w:val="0000FF"/>
          </w:rPr>
          <w:t xml:space="preserve"> (bird’s eye view)</w:t>
        </w:r>
      </w:ins>
      <w:ins w:id="6" w:author="asi580" w:date="2015-05-01T11:07:00Z">
        <w:r w:rsidR="001006A3">
          <w:rPr>
            <w:color w:val="0000FF"/>
          </w:rPr>
          <w:t xml:space="preserve"> Role-Playing Shooter Game</w:t>
        </w:r>
      </w:ins>
      <w:ins w:id="7" w:author="asi580" w:date="2015-05-01T11:12:00Z">
        <w:r w:rsidR="001006A3" w:rsidRPr="001006A3">
          <w:rPr>
            <w:color w:val="0000FF"/>
          </w:rPr>
          <w:t xml:space="preserve"> in which the user navigates a procedurally generated dungeon shooting at enemies</w:t>
        </w:r>
        <w:r w:rsidR="001006A3">
          <w:rPr>
            <w:color w:val="0000FF"/>
          </w:rPr>
          <w:t xml:space="preserve">. </w:t>
        </w:r>
      </w:ins>
    </w:p>
    <w:p w:rsidR="004E35B2" w:rsidRDefault="004E35B2">
      <w:pPr>
        <w:ind w:left="-58"/>
      </w:pPr>
    </w:p>
    <w:p w:rsidR="004E35B2" w:rsidRDefault="004E35B2">
      <w:pPr>
        <w:ind w:left="-58"/>
        <w:rPr>
          <w:ins w:id="8" w:author="asi580" w:date="2015-05-01T11:13:00Z"/>
          <w:color w:val="0000FF"/>
        </w:rPr>
      </w:pPr>
      <w:r>
        <w:rPr>
          <w:bCs/>
          <w:sz w:val="28"/>
          <w:szCs w:val="28"/>
        </w:rPr>
        <w:t>Project Team</w:t>
      </w:r>
      <w:r>
        <w:t xml:space="preserve"> </w:t>
      </w:r>
    </w:p>
    <w:p w:rsidR="003132B6" w:rsidRPr="003132B6" w:rsidRDefault="00E54C01" w:rsidP="003132B6">
      <w:pPr>
        <w:ind w:left="-58"/>
        <w:rPr>
          <w:ins w:id="9" w:author="asi580" w:date="2015-05-01T11:38:00Z"/>
          <w:color w:val="0000FF"/>
        </w:rPr>
      </w:pPr>
      <w:ins w:id="10" w:author="asi580" w:date="2015-05-01T11:13:00Z">
        <w:r>
          <w:rPr>
            <w:color w:val="0000FF"/>
          </w:rPr>
          <w:t>Andrew Si –</w:t>
        </w:r>
        <w:r w:rsidR="003132B6">
          <w:rPr>
            <w:color w:val="0000FF"/>
          </w:rPr>
          <w:t xml:space="preserve"> Project</w:t>
        </w:r>
      </w:ins>
      <w:ins w:id="11" w:author="asi580" w:date="2015-05-01T11:38:00Z">
        <w:r w:rsidR="003132B6">
          <w:rPr>
            <w:color w:val="0000FF"/>
          </w:rPr>
          <w:t xml:space="preserve"> Manager, </w:t>
        </w:r>
        <w:r w:rsidR="003132B6" w:rsidRPr="003132B6">
          <w:rPr>
            <w:color w:val="0000FF"/>
          </w:rPr>
          <w:t>combat (dealing damage, HP, dying) and RPG aspects</w:t>
        </w:r>
      </w:ins>
    </w:p>
    <w:p w:rsidR="00E54C01" w:rsidRDefault="003132B6" w:rsidP="003132B6">
      <w:pPr>
        <w:ind w:left="-58"/>
        <w:rPr>
          <w:ins w:id="12" w:author="asi580" w:date="2015-05-01T11:13:00Z"/>
          <w:color w:val="0000FF"/>
        </w:rPr>
      </w:pPr>
      <w:ins w:id="13" w:author="asi580" w:date="2015-05-01T11:38:00Z">
        <w:r w:rsidRPr="003132B6">
          <w:rPr>
            <w:color w:val="0000FF"/>
          </w:rPr>
          <w:t>menus</w:t>
        </w:r>
      </w:ins>
    </w:p>
    <w:p w:rsidR="00E54C01" w:rsidRDefault="003132B6" w:rsidP="003132B6">
      <w:pPr>
        <w:ind w:left="-58"/>
        <w:rPr>
          <w:ins w:id="14" w:author="asi580" w:date="2015-05-01T11:39:00Z"/>
          <w:color w:val="0000FF"/>
        </w:rPr>
      </w:pPr>
      <w:ins w:id="15" w:author="asi580" w:date="2015-05-01T11:39:00Z">
        <w:r>
          <w:rPr>
            <w:color w:val="0000FF"/>
          </w:rPr>
          <w:t xml:space="preserve">Chris Cheung </w:t>
        </w:r>
      </w:ins>
      <w:ins w:id="16" w:author="asi580" w:date="2015-05-01T11:13:00Z">
        <w:r w:rsidR="00E54C01">
          <w:rPr>
            <w:color w:val="0000FF"/>
          </w:rPr>
          <w:t xml:space="preserve">- </w:t>
        </w:r>
      </w:ins>
      <w:ins w:id="17" w:author="asi580" w:date="2015-05-01T11:38:00Z">
        <w:r>
          <w:rPr>
            <w:color w:val="0000FF"/>
          </w:rPr>
          <w:t xml:space="preserve">character sprites, </w:t>
        </w:r>
        <w:r w:rsidRPr="003132B6">
          <w:rPr>
            <w:color w:val="0000FF"/>
          </w:rPr>
          <w:t>AI (including movement)</w:t>
        </w:r>
        <w:r>
          <w:rPr>
            <w:color w:val="0000FF"/>
          </w:rPr>
          <w:t>,</w:t>
        </w:r>
        <w:r w:rsidRPr="003132B6">
          <w:rPr>
            <w:color w:val="0000FF"/>
          </w:rPr>
          <w:t xml:space="preserve"> and enemy types</w:t>
        </w:r>
      </w:ins>
    </w:p>
    <w:p w:rsidR="003132B6" w:rsidRDefault="003132B6" w:rsidP="003132B6">
      <w:pPr>
        <w:ind w:left="-58"/>
        <w:rPr>
          <w:ins w:id="18" w:author="asi580" w:date="2015-05-01T11:39:00Z"/>
          <w:color w:val="0000FF"/>
        </w:rPr>
      </w:pPr>
      <w:ins w:id="19" w:author="asi580" w:date="2015-05-01T11:39:00Z">
        <w:r>
          <w:rPr>
            <w:color w:val="0000FF"/>
          </w:rPr>
          <w:t xml:space="preserve">Nathan </w:t>
        </w:r>
        <w:proofErr w:type="spellStart"/>
        <w:r>
          <w:rPr>
            <w:color w:val="0000FF"/>
          </w:rPr>
          <w:t>Lui</w:t>
        </w:r>
        <w:proofErr w:type="spellEnd"/>
        <w:r>
          <w:rPr>
            <w:color w:val="0000FF"/>
          </w:rPr>
          <w:t xml:space="preserve"> – </w:t>
        </w:r>
      </w:ins>
      <w:ins w:id="20" w:author="asi580" w:date="2015-05-01T11:40:00Z">
        <w:r>
          <w:rPr>
            <w:color w:val="0000FF"/>
          </w:rPr>
          <w:t xml:space="preserve">Most experienced (advisor), </w:t>
        </w:r>
      </w:ins>
      <w:ins w:id="21" w:author="asi580" w:date="2015-05-01T11:39:00Z">
        <w:r>
          <w:rPr>
            <w:color w:val="0000FF"/>
          </w:rPr>
          <w:t xml:space="preserve">saving, </w:t>
        </w:r>
        <w:r w:rsidRPr="003132B6">
          <w:rPr>
            <w:color w:val="0000FF"/>
          </w:rPr>
          <w:t>map (procedural?) generation</w:t>
        </w:r>
      </w:ins>
    </w:p>
    <w:p w:rsidR="003132B6" w:rsidRDefault="003132B6" w:rsidP="003132B6">
      <w:pPr>
        <w:ind w:left="-58"/>
        <w:rPr>
          <w:ins w:id="22" w:author="asi580" w:date="2015-05-01T11:38:00Z"/>
          <w:color w:val="0000FF"/>
        </w:rPr>
      </w:pPr>
      <w:proofErr w:type="spellStart"/>
      <w:ins w:id="23" w:author="asi580" w:date="2015-05-01T11:39:00Z">
        <w:r>
          <w:rPr>
            <w:color w:val="0000FF"/>
          </w:rPr>
          <w:t>Som</w:t>
        </w:r>
        <w:proofErr w:type="spellEnd"/>
        <w:r>
          <w:rPr>
            <w:color w:val="0000FF"/>
          </w:rPr>
          <w:t xml:space="preserve"> </w:t>
        </w:r>
        <w:proofErr w:type="spellStart"/>
        <w:r>
          <w:rPr>
            <w:color w:val="0000FF"/>
          </w:rPr>
          <w:t>Pathak</w:t>
        </w:r>
        <w:proofErr w:type="spellEnd"/>
        <w:r>
          <w:rPr>
            <w:color w:val="0000FF"/>
          </w:rPr>
          <w:t xml:space="preserve"> - </w:t>
        </w:r>
        <w:r w:rsidRPr="003132B6">
          <w:rPr>
            <w:color w:val="0000FF"/>
          </w:rPr>
          <w:t>hit detection for characters, enemies, map boundaries, and projectiles</w:t>
        </w:r>
      </w:ins>
    </w:p>
    <w:p w:rsidR="003132B6" w:rsidRDefault="003132B6" w:rsidP="003132B6">
      <w:pPr>
        <w:ind w:left="-58"/>
        <w:rPr>
          <w:color w:val="0000FF"/>
        </w:rPr>
      </w:pPr>
    </w:p>
    <w:p w:rsidR="004E35B2" w:rsidRDefault="004E35B2">
      <w:pPr>
        <w:ind w:left="-58"/>
      </w:pPr>
    </w:p>
    <w:p w:rsidR="004E35B2" w:rsidRDefault="004E35B2">
      <w:pPr>
        <w:ind w:left="-58"/>
        <w:rPr>
          <w:ins w:id="24" w:author="asi580" w:date="2015-05-01T11:40:00Z"/>
          <w:color w:val="0000FF"/>
        </w:rPr>
      </w:pPr>
      <w:r>
        <w:rPr>
          <w:bCs/>
          <w:sz w:val="28"/>
          <w:szCs w:val="28"/>
        </w:rPr>
        <w:t>Challenges</w:t>
      </w:r>
      <w:r>
        <w:t xml:space="preserve"> </w:t>
      </w:r>
    </w:p>
    <w:p w:rsidR="0030282B" w:rsidRDefault="0030282B">
      <w:pPr>
        <w:ind w:left="-58"/>
        <w:rPr>
          <w:ins w:id="25" w:author="asi580" w:date="2015-05-01T11:40:00Z"/>
          <w:color w:val="0000FF"/>
        </w:rPr>
      </w:pPr>
    </w:p>
    <w:p w:rsidR="0030282B" w:rsidRDefault="0030282B">
      <w:pPr>
        <w:ind w:left="-58"/>
        <w:rPr>
          <w:ins w:id="26" w:author="asi580" w:date="2015-05-01T11:40:00Z"/>
          <w:color w:val="0000FF"/>
        </w:rPr>
      </w:pPr>
      <w:ins w:id="27" w:author="asi580" w:date="2015-05-01T11:40:00Z">
        <w:r>
          <w:rPr>
            <w:color w:val="0000FF"/>
          </w:rPr>
          <w:t>Graphics and animation, learning new library.</w:t>
        </w:r>
      </w:ins>
    </w:p>
    <w:p w:rsidR="0030282B" w:rsidDel="003F1A08" w:rsidRDefault="0030282B" w:rsidP="003F1A08">
      <w:pPr>
        <w:ind w:left="-58"/>
        <w:rPr>
          <w:del w:id="28" w:author="asi580" w:date="2015-05-01T11:41:00Z"/>
          <w:color w:val="0000FF"/>
        </w:rPr>
      </w:pPr>
      <w:ins w:id="29" w:author="asi580" w:date="2015-05-01T11:40:00Z">
        <w:r>
          <w:rPr>
            <w:color w:val="0000FF"/>
          </w:rPr>
          <w:t xml:space="preserve">If we create an online </w:t>
        </w:r>
        <w:proofErr w:type="spellStart"/>
        <w:r>
          <w:rPr>
            <w:color w:val="0000FF"/>
          </w:rPr>
          <w:t>leaderboard</w:t>
        </w:r>
        <w:proofErr w:type="spellEnd"/>
        <w:r>
          <w:rPr>
            <w:color w:val="0000FF"/>
          </w:rPr>
          <w:t>, networking will also be a challenge.</w:t>
        </w:r>
      </w:ins>
    </w:p>
    <w:p w:rsidR="004E35B2" w:rsidRDefault="004E35B2">
      <w:pPr>
        <w:ind w:left="-58"/>
      </w:pPr>
    </w:p>
    <w:p w:rsidR="004E35B2" w:rsidRDefault="004E35B2">
      <w:pPr>
        <w:pStyle w:val="Heading1"/>
        <w:rPr>
          <w:sz w:val="24"/>
        </w:rPr>
      </w:pPr>
      <w:r>
        <w:rPr>
          <w:b w:val="0"/>
          <w:sz w:val="28"/>
          <w:szCs w:val="28"/>
        </w:rPr>
        <w:t>Major Tasks and Schedule</w:t>
      </w:r>
      <w:r>
        <w:t xml:space="preserve"> </w:t>
      </w:r>
      <w:r>
        <w:rPr>
          <w:b w:val="0"/>
          <w:bCs w:val="0"/>
          <w:color w:val="0000FF"/>
          <w:sz w:val="24"/>
        </w:rPr>
        <w:t>{Create a task plan that describes what needs to be done to accomplish your objective. Establish a timeline keeping in mind that you must design, develop and test before the final week of deployment. During that week, you will be giving your promotional presentation on the software.}</w:t>
      </w:r>
    </w:p>
    <w:p w:rsidR="004E35B2" w:rsidRDefault="004E35B2">
      <w:pPr>
        <w:ind w:left="-58"/>
      </w:pPr>
    </w:p>
    <w:p w:rsidR="004E35B2" w:rsidRDefault="004E35B2">
      <w:pPr>
        <w:ind w:left="-58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40"/>
        <w:gridCol w:w="2520"/>
        <w:gridCol w:w="2088"/>
      </w:tblGrid>
      <w:tr w:rsidR="004E35B2">
        <w:tc>
          <w:tcPr>
            <w:tcW w:w="4140" w:type="dxa"/>
          </w:tcPr>
          <w:p w:rsidR="004E35B2" w:rsidRDefault="004E35B2">
            <w:pPr>
              <w:ind w:left="-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</w:t>
            </w:r>
          </w:p>
        </w:tc>
        <w:tc>
          <w:tcPr>
            <w:tcW w:w="2520" w:type="dxa"/>
          </w:tcPr>
          <w:p w:rsidR="004E35B2" w:rsidRDefault="004E35B2">
            <w:pPr>
              <w:ind w:left="-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</w:t>
            </w:r>
          </w:p>
        </w:tc>
        <w:tc>
          <w:tcPr>
            <w:tcW w:w="2088" w:type="dxa"/>
          </w:tcPr>
          <w:p w:rsidR="004E35B2" w:rsidRDefault="004E35B2">
            <w:pPr>
              <w:ind w:left="-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Responsible</w:t>
            </w:r>
          </w:p>
        </w:tc>
      </w:tr>
      <w:tr w:rsidR="004E35B2">
        <w:tc>
          <w:tcPr>
            <w:tcW w:w="4140" w:type="dxa"/>
          </w:tcPr>
          <w:p w:rsidR="004E35B2" w:rsidRDefault="00BE2E38" w:rsidP="002D0A0D">
            <w:pPr>
              <w:ind w:left="-58"/>
            </w:pPr>
            <w:ins w:id="30" w:author="Andrew" w:date="2015-05-01T20:29:00Z">
              <w:r>
                <w:t>Determine</w:t>
              </w:r>
            </w:ins>
            <w:ins w:id="31" w:author="Andrew" w:date="2015-05-01T20:32:00Z">
              <w:r w:rsidR="002D0A0D">
                <w:t xml:space="preserve"> which</w:t>
              </w:r>
            </w:ins>
            <w:ins w:id="32" w:author="Andrew" w:date="2015-05-01T20:29:00Z">
              <w:r>
                <w:t xml:space="preserve"> third party libraries will be used. Complete game brainstorming and design and create sketches.</w:t>
              </w:r>
            </w:ins>
          </w:p>
        </w:tc>
        <w:tc>
          <w:tcPr>
            <w:tcW w:w="2520" w:type="dxa"/>
          </w:tcPr>
          <w:p w:rsidR="004E35B2" w:rsidRDefault="002A4A46">
            <w:pPr>
              <w:ind w:left="-58"/>
            </w:pPr>
            <w:r>
              <w:t xml:space="preserve">Week ending </w:t>
            </w:r>
            <w:ins w:id="33" w:author="Andrew" w:date="2015-05-01T20:30:00Z">
              <w:r w:rsidR="00BE2E38">
                <w:t>5/8/2015</w:t>
              </w:r>
            </w:ins>
          </w:p>
        </w:tc>
        <w:tc>
          <w:tcPr>
            <w:tcW w:w="2088" w:type="dxa"/>
          </w:tcPr>
          <w:p w:rsidR="004E35B2" w:rsidRDefault="00934924">
            <w:pPr>
              <w:ind w:left="-58"/>
            </w:pPr>
            <w:r>
              <w:t>Everyone</w:t>
            </w:r>
          </w:p>
        </w:tc>
      </w:tr>
      <w:tr w:rsidR="004E35B2">
        <w:tc>
          <w:tcPr>
            <w:tcW w:w="4140" w:type="dxa"/>
          </w:tcPr>
          <w:p w:rsidR="00934924" w:rsidRDefault="00934924" w:rsidP="00934924">
            <w:pPr>
              <w:pStyle w:val="ListParagraph"/>
              <w:numPr>
                <w:ilvl w:val="0"/>
                <w:numId w:val="1"/>
              </w:numPr>
            </w:pPr>
            <w:r>
              <w:t>Create class hierarchy and decide what libraries will be used and what methods our classes should have.</w:t>
            </w:r>
          </w:p>
          <w:p w:rsidR="002A4A46" w:rsidRDefault="002A4A46" w:rsidP="002A4A46">
            <w:pPr>
              <w:pStyle w:val="ListParagraph"/>
              <w:numPr>
                <w:ilvl w:val="0"/>
                <w:numId w:val="1"/>
              </w:numPr>
            </w:pPr>
            <w:r>
              <w:t>All</w:t>
            </w:r>
            <w:ins w:id="34" w:author="Andrew" w:date="2015-05-01T20:34:00Z">
              <w:r w:rsidR="00341B30">
                <w:t xml:space="preserve"> artwork complete</w:t>
              </w:r>
            </w:ins>
            <w:r>
              <w:t xml:space="preserve"> </w:t>
            </w:r>
            <w:r>
              <w:lastRenderedPageBreak/>
              <w:t>(character, maps, enemies, projectiles)</w:t>
            </w:r>
            <w:ins w:id="35" w:author="Andrew" w:date="2015-05-01T20:34:00Z">
              <w:r w:rsidR="00341B30">
                <w:t xml:space="preserve">. </w:t>
              </w:r>
            </w:ins>
          </w:p>
          <w:p w:rsidR="002A4A46" w:rsidRDefault="002A4A46" w:rsidP="002A4A46">
            <w:pPr>
              <w:pStyle w:val="ListParagraph"/>
              <w:numPr>
                <w:ilvl w:val="0"/>
                <w:numId w:val="1"/>
              </w:numPr>
            </w:pPr>
            <w:r>
              <w:t xml:space="preserve">Hit detection works between character and map boundaries. </w:t>
            </w:r>
          </w:p>
          <w:p w:rsidR="004E35B2" w:rsidRDefault="002A4A46" w:rsidP="002A4A46">
            <w:pPr>
              <w:pStyle w:val="ListParagraph"/>
              <w:numPr>
                <w:ilvl w:val="0"/>
                <w:numId w:val="1"/>
              </w:numPr>
            </w:pPr>
            <w:r>
              <w:t>Combat system and RPG aspects backend complete.</w:t>
            </w:r>
          </w:p>
          <w:p w:rsidR="002A4A46" w:rsidRDefault="002A4A46" w:rsidP="002A4A46">
            <w:pPr>
              <w:pStyle w:val="ListParagraph"/>
              <w:numPr>
                <w:ilvl w:val="0"/>
                <w:numId w:val="1"/>
              </w:numPr>
            </w:pPr>
            <w:r>
              <w:t xml:space="preserve">Map generation algorithms and/or hand crafted maps complete. </w:t>
            </w:r>
          </w:p>
        </w:tc>
        <w:tc>
          <w:tcPr>
            <w:tcW w:w="2520" w:type="dxa"/>
          </w:tcPr>
          <w:p w:rsidR="004E35B2" w:rsidRDefault="002A4A46">
            <w:pPr>
              <w:ind w:left="-58"/>
            </w:pPr>
            <w:r>
              <w:lastRenderedPageBreak/>
              <w:t xml:space="preserve">Week ending </w:t>
            </w:r>
            <w:ins w:id="36" w:author="Andrew" w:date="2015-05-01T20:32:00Z">
              <w:r w:rsidR="00341B30">
                <w:t>5/1</w:t>
              </w:r>
            </w:ins>
            <w:ins w:id="37" w:author="Andrew" w:date="2015-05-01T20:34:00Z">
              <w:r w:rsidR="00341B30">
                <w:t>5</w:t>
              </w:r>
            </w:ins>
            <w:ins w:id="38" w:author="Andrew" w:date="2015-05-01T20:32:00Z">
              <w:r w:rsidR="00341B30">
                <w:t>/2015</w:t>
              </w:r>
            </w:ins>
          </w:p>
        </w:tc>
        <w:tc>
          <w:tcPr>
            <w:tcW w:w="2088" w:type="dxa"/>
          </w:tcPr>
          <w:p w:rsidR="00934924" w:rsidRDefault="00934924">
            <w:pPr>
              <w:ind w:left="-58"/>
            </w:pPr>
            <w:r>
              <w:t>Everyone</w:t>
            </w:r>
          </w:p>
          <w:p w:rsidR="00934924" w:rsidRDefault="00934924">
            <w:pPr>
              <w:ind w:left="-58"/>
            </w:pPr>
          </w:p>
          <w:p w:rsidR="00934924" w:rsidRDefault="00934924">
            <w:pPr>
              <w:ind w:left="-58"/>
            </w:pPr>
          </w:p>
          <w:p w:rsidR="00934924" w:rsidRDefault="00934924">
            <w:pPr>
              <w:ind w:left="-58"/>
            </w:pPr>
          </w:p>
          <w:p w:rsidR="00934924" w:rsidRDefault="00934924">
            <w:pPr>
              <w:ind w:left="-58"/>
            </w:pPr>
          </w:p>
          <w:p w:rsidR="002A4A46" w:rsidRDefault="002A4A46">
            <w:pPr>
              <w:ind w:left="-58"/>
            </w:pPr>
            <w:r>
              <w:t>Chris</w:t>
            </w:r>
          </w:p>
          <w:p w:rsidR="002A4A46" w:rsidRDefault="002A4A46">
            <w:pPr>
              <w:ind w:left="-58"/>
            </w:pPr>
          </w:p>
          <w:p w:rsidR="002A4A46" w:rsidRDefault="002A4A46">
            <w:pPr>
              <w:ind w:left="-58"/>
            </w:pPr>
            <w:proofErr w:type="spellStart"/>
            <w:r>
              <w:t>Som</w:t>
            </w:r>
            <w:proofErr w:type="spellEnd"/>
          </w:p>
          <w:p w:rsidR="002A4A46" w:rsidRDefault="002A4A46">
            <w:pPr>
              <w:ind w:left="-58"/>
            </w:pPr>
          </w:p>
          <w:p w:rsidR="002A4A46" w:rsidRDefault="002A4A46">
            <w:pPr>
              <w:ind w:left="-58"/>
            </w:pPr>
          </w:p>
          <w:p w:rsidR="002A4A46" w:rsidRDefault="002A4A46">
            <w:pPr>
              <w:ind w:left="-58"/>
            </w:pPr>
            <w:r>
              <w:t>Andrew</w:t>
            </w:r>
          </w:p>
          <w:p w:rsidR="002A4A46" w:rsidRDefault="002A4A46">
            <w:pPr>
              <w:ind w:left="-58"/>
            </w:pPr>
          </w:p>
          <w:p w:rsidR="002A4A46" w:rsidRDefault="002A4A46">
            <w:pPr>
              <w:ind w:left="-58"/>
            </w:pPr>
          </w:p>
          <w:p w:rsidR="002A4A46" w:rsidRDefault="002A4A46">
            <w:pPr>
              <w:ind w:left="-58"/>
            </w:pPr>
            <w:r>
              <w:t>Nathan</w:t>
            </w:r>
          </w:p>
        </w:tc>
      </w:tr>
      <w:tr w:rsidR="004E35B2">
        <w:tc>
          <w:tcPr>
            <w:tcW w:w="4140" w:type="dxa"/>
          </w:tcPr>
          <w:p w:rsidR="004E35B2" w:rsidRDefault="002A4A46" w:rsidP="002A4A46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Enemy AI complete. All animations complete.</w:t>
            </w:r>
          </w:p>
          <w:p w:rsidR="002A4A46" w:rsidRDefault="002A4A46" w:rsidP="002A4A46">
            <w:pPr>
              <w:pStyle w:val="ListParagraph"/>
              <w:numPr>
                <w:ilvl w:val="0"/>
                <w:numId w:val="2"/>
              </w:numPr>
            </w:pPr>
            <w:r>
              <w:t>All hit detection complete (including enemies and projectiles).</w:t>
            </w:r>
          </w:p>
          <w:p w:rsidR="002A4A46" w:rsidRDefault="002A4A46" w:rsidP="002A4A46">
            <w:pPr>
              <w:pStyle w:val="ListParagraph"/>
              <w:numPr>
                <w:ilvl w:val="0"/>
                <w:numId w:val="2"/>
              </w:numPr>
            </w:pPr>
            <w:r>
              <w:t xml:space="preserve">All menus complete (main menu, pause menu). If there's still time left, implement online </w:t>
            </w:r>
            <w:proofErr w:type="spellStart"/>
            <w:r>
              <w:t>leaderboards</w:t>
            </w:r>
            <w:proofErr w:type="spellEnd"/>
            <w:r>
              <w:t>.</w:t>
            </w:r>
          </w:p>
          <w:p w:rsidR="002A4A46" w:rsidRDefault="002A4A46" w:rsidP="002A4A46">
            <w:pPr>
              <w:pStyle w:val="ListParagraph"/>
              <w:numPr>
                <w:ilvl w:val="0"/>
                <w:numId w:val="2"/>
              </w:numPr>
            </w:pPr>
            <w:r>
              <w:t>Provide assistance for anyone who is behind schedule.</w:t>
            </w:r>
          </w:p>
          <w:p w:rsidR="002A4A46" w:rsidRDefault="002A4A46" w:rsidP="002A4A46">
            <w:pPr>
              <w:ind w:left="-58"/>
            </w:pPr>
          </w:p>
        </w:tc>
        <w:tc>
          <w:tcPr>
            <w:tcW w:w="2520" w:type="dxa"/>
          </w:tcPr>
          <w:p w:rsidR="004E35B2" w:rsidRDefault="002A4A46" w:rsidP="002A4A46">
            <w:pPr>
              <w:ind w:left="-58"/>
              <w:jc w:val="center"/>
            </w:pPr>
            <w:r>
              <w:t>Week ending 5/22/2015</w:t>
            </w:r>
          </w:p>
        </w:tc>
        <w:tc>
          <w:tcPr>
            <w:tcW w:w="2088" w:type="dxa"/>
          </w:tcPr>
          <w:p w:rsidR="004E35B2" w:rsidRDefault="002A4A46">
            <w:pPr>
              <w:ind w:left="-58"/>
            </w:pPr>
            <w:r>
              <w:t>Chris</w:t>
            </w:r>
          </w:p>
          <w:p w:rsidR="002A4A46" w:rsidRDefault="002A4A46">
            <w:pPr>
              <w:ind w:left="-58"/>
            </w:pPr>
          </w:p>
          <w:p w:rsidR="002A4A46" w:rsidRDefault="002A4A46">
            <w:pPr>
              <w:ind w:left="-58"/>
            </w:pPr>
            <w:proofErr w:type="spellStart"/>
            <w:r>
              <w:t>Som</w:t>
            </w:r>
            <w:proofErr w:type="spellEnd"/>
          </w:p>
          <w:p w:rsidR="002A4A46" w:rsidRDefault="002A4A46">
            <w:pPr>
              <w:ind w:left="-58"/>
            </w:pPr>
          </w:p>
          <w:p w:rsidR="002A4A46" w:rsidRDefault="002A4A46">
            <w:pPr>
              <w:ind w:left="-58"/>
            </w:pPr>
          </w:p>
          <w:p w:rsidR="002A4A46" w:rsidRDefault="002A4A46">
            <w:pPr>
              <w:ind w:left="-58"/>
            </w:pPr>
            <w:r>
              <w:t>Andrew</w:t>
            </w:r>
          </w:p>
          <w:p w:rsidR="002A4A46" w:rsidRDefault="002A4A46">
            <w:pPr>
              <w:ind w:left="-58"/>
            </w:pPr>
          </w:p>
          <w:p w:rsidR="00302953" w:rsidRDefault="00302953">
            <w:pPr>
              <w:ind w:left="-58"/>
            </w:pPr>
          </w:p>
          <w:p w:rsidR="00302953" w:rsidRDefault="00302953">
            <w:pPr>
              <w:ind w:left="-58"/>
            </w:pPr>
          </w:p>
          <w:p w:rsidR="00302953" w:rsidRDefault="00302953">
            <w:pPr>
              <w:ind w:left="-58"/>
            </w:pPr>
          </w:p>
          <w:p w:rsidR="002A4A46" w:rsidRDefault="002A4A46">
            <w:pPr>
              <w:ind w:left="-58"/>
            </w:pPr>
            <w:r>
              <w:t>Nathan and anyone else who finishes early</w:t>
            </w:r>
          </w:p>
        </w:tc>
      </w:tr>
      <w:tr w:rsidR="002A4A46">
        <w:tc>
          <w:tcPr>
            <w:tcW w:w="4140" w:type="dxa"/>
          </w:tcPr>
          <w:p w:rsidR="002A4A46" w:rsidRDefault="002A4A46" w:rsidP="002A4A46">
            <w:pPr>
              <w:pStyle w:val="ListParagraph"/>
              <w:numPr>
                <w:ilvl w:val="0"/>
                <w:numId w:val="2"/>
              </w:numPr>
            </w:pPr>
            <w:r>
              <w:t>Debug, debug, debug and then fix any problems</w:t>
            </w:r>
          </w:p>
          <w:p w:rsidR="002A4A46" w:rsidRDefault="002A4A46" w:rsidP="002A4A46">
            <w:pPr>
              <w:pStyle w:val="ListParagraph"/>
              <w:numPr>
                <w:ilvl w:val="0"/>
                <w:numId w:val="2"/>
              </w:numPr>
            </w:pPr>
            <w:r>
              <w:t xml:space="preserve">Comment all code and provide </w:t>
            </w:r>
            <w:proofErr w:type="spellStart"/>
            <w:r>
              <w:t>Javadocs</w:t>
            </w:r>
            <w:proofErr w:type="spellEnd"/>
            <w:r>
              <w:t xml:space="preserve"> and </w:t>
            </w:r>
            <w:proofErr w:type="spellStart"/>
            <w:r>
              <w:t>JUnit</w:t>
            </w:r>
            <w:proofErr w:type="spellEnd"/>
            <w:r>
              <w:t xml:space="preserve"> tests and whatever else is necessary</w:t>
            </w:r>
          </w:p>
        </w:tc>
        <w:tc>
          <w:tcPr>
            <w:tcW w:w="2520" w:type="dxa"/>
          </w:tcPr>
          <w:p w:rsidR="002A4A46" w:rsidRDefault="002A4A46" w:rsidP="002A4A46">
            <w:pPr>
              <w:ind w:left="-58"/>
              <w:jc w:val="center"/>
            </w:pPr>
            <w:r>
              <w:t>Week ending 5/29/2015</w:t>
            </w:r>
          </w:p>
        </w:tc>
        <w:tc>
          <w:tcPr>
            <w:tcW w:w="2088" w:type="dxa"/>
          </w:tcPr>
          <w:p w:rsidR="002A4A46" w:rsidRDefault="002A4A46">
            <w:pPr>
              <w:ind w:left="-58"/>
            </w:pPr>
            <w:r>
              <w:t>Everyone</w:t>
            </w:r>
          </w:p>
          <w:p w:rsidR="002A4A46" w:rsidRDefault="002A4A46">
            <w:pPr>
              <w:ind w:left="-58"/>
            </w:pPr>
          </w:p>
          <w:p w:rsidR="002A4A46" w:rsidRDefault="002A4A46">
            <w:pPr>
              <w:ind w:left="-58"/>
            </w:pPr>
            <w:r>
              <w:t>Each person comments his/her own code</w:t>
            </w:r>
          </w:p>
        </w:tc>
      </w:tr>
      <w:tr w:rsidR="002A4A46">
        <w:tc>
          <w:tcPr>
            <w:tcW w:w="4140" w:type="dxa"/>
          </w:tcPr>
          <w:p w:rsidR="002A4A46" w:rsidRDefault="002A4A46" w:rsidP="002A4A46">
            <w:pPr>
              <w:pStyle w:val="ListParagraph"/>
              <w:numPr>
                <w:ilvl w:val="0"/>
                <w:numId w:val="2"/>
              </w:numPr>
            </w:pPr>
            <w:r>
              <w:t>Presentation slides are complete and everything is ready to go.</w:t>
            </w:r>
          </w:p>
        </w:tc>
        <w:tc>
          <w:tcPr>
            <w:tcW w:w="2520" w:type="dxa"/>
          </w:tcPr>
          <w:p w:rsidR="002A4A46" w:rsidRDefault="002A4A46" w:rsidP="002A4A46">
            <w:pPr>
              <w:ind w:left="-58"/>
              <w:jc w:val="center"/>
            </w:pPr>
            <w:r>
              <w:t>By 6/1/2015</w:t>
            </w:r>
          </w:p>
        </w:tc>
        <w:tc>
          <w:tcPr>
            <w:tcW w:w="2088" w:type="dxa"/>
          </w:tcPr>
          <w:p w:rsidR="002A4A46" w:rsidRDefault="002A4A46">
            <w:pPr>
              <w:ind w:left="-58"/>
            </w:pPr>
            <w:r>
              <w:t>Everyone</w:t>
            </w:r>
          </w:p>
        </w:tc>
      </w:tr>
    </w:tbl>
    <w:p w:rsidR="004E35B2" w:rsidRDefault="004E35B2">
      <w:pPr>
        <w:ind w:left="-58"/>
      </w:pPr>
    </w:p>
    <w:p w:rsidR="004E35B2" w:rsidRDefault="004E35B2">
      <w:pPr>
        <w:ind w:left="-58"/>
      </w:pPr>
    </w:p>
    <w:p w:rsidR="004E35B2" w:rsidRDefault="004E35B2">
      <w:pPr>
        <w:ind w:left="-58"/>
      </w:pPr>
    </w:p>
    <w:p w:rsidR="004E35B2" w:rsidRDefault="004E35B2">
      <w:pPr>
        <w:ind w:left="-58"/>
      </w:pPr>
    </w:p>
    <w:p w:rsidR="004E35B2" w:rsidRDefault="004E35B2">
      <w:pPr>
        <w:ind w:left="-58"/>
      </w:pPr>
    </w:p>
    <w:p w:rsidR="004E35B2" w:rsidRDefault="004E35B2"/>
    <w:p w:rsidR="004E35B2" w:rsidRDefault="004E35B2">
      <w:pPr>
        <w:tabs>
          <w:tab w:val="right" w:pos="10285"/>
        </w:tabs>
        <w:ind w:left="275" w:right="220"/>
      </w:pPr>
    </w:p>
    <w:sectPr w:rsidR="004E35B2" w:rsidSect="00305723">
      <w:headerReference w:type="default" r:id="rId8"/>
      <w:footerReference w:type="default" r:id="rId9"/>
      <w:pgSz w:w="12240" w:h="15840" w:code="1"/>
      <w:pgMar w:top="540" w:right="800" w:bottom="1440" w:left="935" w:header="720" w:footer="720" w:gutter="0"/>
      <w:paperSrc w:first="256" w:other="25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8E3" w:rsidRDefault="00E458E3">
      <w:r>
        <w:separator/>
      </w:r>
    </w:p>
  </w:endnote>
  <w:endnote w:type="continuationSeparator" w:id="0">
    <w:p w:rsidR="00E458E3" w:rsidRDefault="00E458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5B2" w:rsidRDefault="000607F3">
    <w:pPr>
      <w:pStyle w:val="Footer"/>
      <w:tabs>
        <w:tab w:val="clear" w:pos="4320"/>
        <w:tab w:val="clear" w:pos="8640"/>
        <w:tab w:val="right" w:pos="10450"/>
      </w:tabs>
    </w:pPr>
    <w:r>
      <w:rPr>
        <w:noProof/>
      </w:rPr>
      <w:drawing>
        <wp:inline distT="0" distB="0" distL="0" distR="0">
          <wp:extent cx="790575" cy="409575"/>
          <wp:effectExtent l="19050" t="0" r="9525" b="0"/>
          <wp:docPr id="3" name="Picture 3" descr="ant_bitm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nt_bitma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4E35B2">
      <w:t xml:space="preserve"> </w:t>
    </w:r>
    <w:fldSimple w:instr=" FILENAME ">
      <w:ins w:id="39" w:author="asi580" w:date="2015-05-01T11:05:00Z">
        <w:r>
          <w:rPr>
            <w:noProof/>
          </w:rPr>
          <w:t>Document2</w:t>
        </w:r>
      </w:ins>
    </w:fldSimple>
    <w:r w:rsidR="004E35B2">
      <w:tab/>
      <w:t xml:space="preserve">page </w:t>
    </w:r>
    <w:r w:rsidR="00305723">
      <w:rPr>
        <w:rStyle w:val="PageNumber"/>
      </w:rPr>
      <w:fldChar w:fldCharType="begin"/>
    </w:r>
    <w:r w:rsidR="004E35B2">
      <w:rPr>
        <w:rStyle w:val="PageNumber"/>
      </w:rPr>
      <w:instrText xml:space="preserve"> PAGE </w:instrText>
    </w:r>
    <w:r w:rsidR="00305723">
      <w:rPr>
        <w:rStyle w:val="PageNumber"/>
      </w:rPr>
      <w:fldChar w:fldCharType="separate"/>
    </w:r>
    <w:r w:rsidR="00302953">
      <w:rPr>
        <w:rStyle w:val="PageNumber"/>
        <w:noProof/>
      </w:rPr>
      <w:t>2</w:t>
    </w:r>
    <w:r w:rsidR="00305723">
      <w:rPr>
        <w:rStyle w:val="PageNumber"/>
      </w:rPr>
      <w:fldChar w:fldCharType="end"/>
    </w:r>
    <w:r w:rsidR="004E35B2">
      <w:rPr>
        <w:rStyle w:val="PageNumber"/>
      </w:rPr>
      <w:t xml:space="preserve"> of </w:t>
    </w:r>
    <w:r w:rsidR="00305723">
      <w:rPr>
        <w:rStyle w:val="PageNumber"/>
      </w:rPr>
      <w:fldChar w:fldCharType="begin"/>
    </w:r>
    <w:r w:rsidR="004E35B2">
      <w:rPr>
        <w:rStyle w:val="PageNumber"/>
      </w:rPr>
      <w:instrText xml:space="preserve"> NUMPAGES </w:instrText>
    </w:r>
    <w:r w:rsidR="00305723">
      <w:rPr>
        <w:rStyle w:val="PageNumber"/>
      </w:rPr>
      <w:fldChar w:fldCharType="separate"/>
    </w:r>
    <w:r w:rsidR="00302953">
      <w:rPr>
        <w:rStyle w:val="PageNumber"/>
        <w:noProof/>
      </w:rPr>
      <w:t>2</w:t>
    </w:r>
    <w:r w:rsidR="00305723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8E3" w:rsidRDefault="00E458E3">
      <w:r>
        <w:separator/>
      </w:r>
    </w:p>
  </w:footnote>
  <w:footnote w:type="continuationSeparator" w:id="0">
    <w:p w:rsidR="00E458E3" w:rsidRDefault="00E458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5B2" w:rsidRDefault="004E35B2">
    <w:pPr>
      <w:pStyle w:val="Header"/>
      <w:tabs>
        <w:tab w:val="clear" w:pos="8640"/>
        <w:tab w:val="right" w:pos="10450"/>
      </w:tabs>
      <w:ind w:left="-55"/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D3C70"/>
    <w:multiLevelType w:val="hybridMultilevel"/>
    <w:tmpl w:val="CEECB4DA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">
    <w:nsid w:val="66DD0505"/>
    <w:multiLevelType w:val="hybridMultilevel"/>
    <w:tmpl w:val="876A8172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attachedTemplate r:id="rId1"/>
  <w:defaultTabStop w:val="720"/>
  <w:drawingGridHorizontalSpacing w:val="55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57A2"/>
    <w:rsid w:val="000607F3"/>
    <w:rsid w:val="001006A3"/>
    <w:rsid w:val="001C1BE6"/>
    <w:rsid w:val="002A4A46"/>
    <w:rsid w:val="002D0A0D"/>
    <w:rsid w:val="0030282B"/>
    <w:rsid w:val="00302953"/>
    <w:rsid w:val="00305723"/>
    <w:rsid w:val="003132B6"/>
    <w:rsid w:val="00341B30"/>
    <w:rsid w:val="00381B48"/>
    <w:rsid w:val="003F1A08"/>
    <w:rsid w:val="004E35B2"/>
    <w:rsid w:val="00703FA8"/>
    <w:rsid w:val="007A7FB0"/>
    <w:rsid w:val="00830750"/>
    <w:rsid w:val="008C57A2"/>
    <w:rsid w:val="00934924"/>
    <w:rsid w:val="009B2312"/>
    <w:rsid w:val="00B65EC8"/>
    <w:rsid w:val="00BE2E38"/>
    <w:rsid w:val="00E458E3"/>
    <w:rsid w:val="00E54C01"/>
    <w:rsid w:val="00F97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723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305723"/>
    <w:pPr>
      <w:keepNext/>
      <w:tabs>
        <w:tab w:val="right" w:pos="10285"/>
      </w:tabs>
      <w:spacing w:after="200"/>
      <w:ind w:left="-58"/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0572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0572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05723"/>
  </w:style>
  <w:style w:type="paragraph" w:styleId="BalloonText">
    <w:name w:val="Balloon Text"/>
    <w:basedOn w:val="Normal"/>
    <w:semiHidden/>
    <w:rsid w:val="003057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4A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i580\Downloads\03_template_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11F36-7CB6-4938-9BB2-9DC6692E3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03_template_ProjectPlan</Template>
  <TotalTime>41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asi580</dc:creator>
  <cp:lastModifiedBy>Andrew</cp:lastModifiedBy>
  <cp:revision>24</cp:revision>
  <cp:lastPrinted>2005-03-28T01:10:00Z</cp:lastPrinted>
  <dcterms:created xsi:type="dcterms:W3CDTF">2015-05-01T18:05:00Z</dcterms:created>
  <dcterms:modified xsi:type="dcterms:W3CDTF">2015-05-02T04:01:00Z</dcterms:modified>
</cp:coreProperties>
</file>