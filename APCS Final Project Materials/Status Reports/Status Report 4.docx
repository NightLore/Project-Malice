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97B41"/>
    <w:p w:rsidR="00000000" w:rsidRDefault="00097B41">
      <w:pPr>
        <w:pBdr>
          <w:bottom w:val="single" w:sz="4" w:space="1" w:color="auto"/>
        </w:pBdr>
        <w:rPr>
          <w:b/>
          <w:sz w:val="28"/>
          <w:szCs w:val="28"/>
        </w:rPr>
      </w:pPr>
      <w:del w:id="0" w:author="Andrew Si" w:date="2015-05-22T19:49:00Z">
        <w:r w:rsidDel="00A85C39">
          <w:rPr>
            <w:b/>
            <w:sz w:val="28"/>
            <w:szCs w:val="28"/>
          </w:rPr>
          <w:delText>Unit 3</w:delText>
        </w:r>
      </w:del>
      <w:ins w:id="1" w:author="Andrew Si" w:date="2015-05-22T19:49:00Z">
        <w:r w:rsidR="00A85C39">
          <w:rPr>
            <w:b/>
            <w:sz w:val="28"/>
            <w:szCs w:val="28"/>
          </w:rPr>
          <w:t>Project Malice Week 4</w:t>
        </w:r>
      </w:ins>
      <w:r>
        <w:rPr>
          <w:b/>
          <w:sz w:val="28"/>
          <w:szCs w:val="28"/>
        </w:rPr>
        <w:t xml:space="preserve"> Status Report</w:t>
      </w:r>
    </w:p>
    <w:p w:rsidR="00000000" w:rsidRDefault="00097B41"/>
    <w:p w:rsidR="00000000" w:rsidRDefault="00097B41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ab/>
        <w:t xml:space="preserve">May 1, </w:t>
      </w:r>
      <w:ins w:id="2" w:author="Andrew Si" w:date="2015-05-22T19:49:00Z">
        <w:r w:rsidR="00A85C39">
          <w:rPr>
            <w:color w:val="0000FF"/>
          </w:rPr>
          <w:t>2015</w:t>
        </w:r>
      </w:ins>
      <w:del w:id="3" w:author="Andrew Si" w:date="2015-05-22T19:49:00Z">
        <w:r w:rsidDel="00A85C39">
          <w:rPr>
            <w:color w:val="0000FF"/>
          </w:rPr>
          <w:delText>{</w:delText>
        </w:r>
        <w:r w:rsidDel="00A85C39">
          <w:rPr>
            <w:color w:val="0000FF"/>
          </w:rPr>
          <w:delText>2</w:delText>
        </w:r>
        <w:r w:rsidDel="00A85C39">
          <w:rPr>
            <w:color w:val="0000FF"/>
          </w:rPr>
          <w:delText>0</w:delText>
        </w:r>
        <w:r w:rsidDel="00A85C39">
          <w:rPr>
            <w:color w:val="0000FF"/>
          </w:rPr>
          <w:delText>0</w:delText>
        </w:r>
        <w:r w:rsidDel="00A85C39">
          <w:rPr>
            <w:color w:val="0000FF"/>
          </w:rPr>
          <w:delText>x</w:delText>
        </w:r>
        <w:r w:rsidDel="00A85C39">
          <w:rPr>
            <w:color w:val="0000FF"/>
          </w:rPr>
          <w:delText>}</w:delText>
        </w:r>
      </w:del>
    </w:p>
    <w:p w:rsidR="00000000" w:rsidRDefault="00097B41">
      <w:r>
        <w:rPr>
          <w:sz w:val="28"/>
          <w:szCs w:val="28"/>
        </w:rPr>
        <w:t>To:</w:t>
      </w:r>
      <w:r>
        <w:tab/>
      </w:r>
      <w:r>
        <w:tab/>
      </w:r>
      <w:del w:id="4" w:author="Andrew Si" w:date="2015-05-22T19:49:00Z">
        <w:r w:rsidDel="00A85C39">
          <w:rPr>
            <w:color w:val="0000FF"/>
          </w:rPr>
          <w:delText>Development Lead {or Project Manager}</w:delText>
        </w:r>
      </w:del>
      <w:ins w:id="5" w:author="Andrew Si" w:date="2015-05-22T19:49:00Z">
        <w:r w:rsidR="00A85C39">
          <w:rPr>
            <w:color w:val="0000FF"/>
          </w:rPr>
          <w:t>Mr Peck</w:t>
        </w:r>
      </w:ins>
    </w:p>
    <w:p w:rsidR="00000000" w:rsidRDefault="00097B41">
      <w:r>
        <w:rPr>
          <w:sz w:val="28"/>
          <w:szCs w:val="28"/>
        </w:rPr>
        <w:t>From:</w:t>
      </w:r>
      <w:r>
        <w:tab/>
      </w:r>
      <w:ins w:id="6" w:author="Andrew Si" w:date="2015-05-22T19:50:00Z">
        <w:r w:rsidR="00A85C39">
          <w:t>Andrew Si, Chris Cheung, Nathan Lui, Som Pathak</w:t>
        </w:r>
        <w:r w:rsidR="00A85C39" w:rsidDel="00A85C39">
          <w:t xml:space="preserve"> </w:t>
        </w:r>
      </w:ins>
      <w:del w:id="7" w:author="Andrew Si" w:date="2015-05-22T19:49:00Z">
        <w:r w:rsidDel="00A85C39">
          <w:delText>{</w:delText>
        </w:r>
        <w:r w:rsidDel="00A85C39">
          <w:rPr>
            <w:color w:val="0000FF"/>
          </w:rPr>
          <w:delText>Your Name}</w:delText>
        </w:r>
      </w:del>
    </w:p>
    <w:p w:rsidR="00000000" w:rsidRDefault="00097B41"/>
    <w:p w:rsidR="00000000" w:rsidRDefault="00097B41">
      <w:r>
        <w:rPr>
          <w:sz w:val="28"/>
          <w:szCs w:val="28"/>
        </w:rPr>
        <w:t>Subject:</w:t>
      </w:r>
      <w:r>
        <w:tab/>
        <w:t xml:space="preserve">Status Report </w:t>
      </w:r>
      <w:del w:id="8" w:author="Andrew Si" w:date="2015-05-22T19:50:00Z">
        <w:r w:rsidDel="00A85C39">
          <w:rPr>
            <w:color w:val="0000FF"/>
          </w:rPr>
          <w:delText>{Time Period}</w:delText>
        </w:r>
      </w:del>
      <w:ins w:id="9" w:author="Andrew Si" w:date="2015-05-22T19:50:00Z">
        <w:r w:rsidR="00A85C39">
          <w:rPr>
            <w:color w:val="0000FF"/>
          </w:rPr>
          <w:t>5/16-5/22</w:t>
        </w:r>
      </w:ins>
    </w:p>
    <w:p w:rsidR="00000000" w:rsidRDefault="00097B41"/>
    <w:p w:rsidR="00A85C39" w:rsidRDefault="00097B41">
      <w:pPr>
        <w:rPr>
          <w:ins w:id="10" w:author="Andrew Si" w:date="2015-05-22T19:50:00Z"/>
        </w:rPr>
      </w:pPr>
      <w:r>
        <w:rPr>
          <w:sz w:val="28"/>
          <w:szCs w:val="28"/>
        </w:rPr>
        <w:t>Accomplishments:</w:t>
      </w:r>
      <w:r>
        <w:t xml:space="preserve"> </w:t>
      </w:r>
    </w:p>
    <w:p w:rsidR="00A85C39" w:rsidRDefault="00A85C39">
      <w:pPr>
        <w:rPr>
          <w:ins w:id="11" w:author="Andrew Si" w:date="2015-05-22T19:50:00Z"/>
        </w:rPr>
      </w:pPr>
    </w:p>
    <w:p w:rsidR="00A85C39" w:rsidRDefault="0096040C" w:rsidP="0096040C">
      <w:pPr>
        <w:pStyle w:val="ListParagraph"/>
        <w:numPr>
          <w:ilvl w:val="0"/>
          <w:numId w:val="1"/>
        </w:numPr>
        <w:rPr>
          <w:ins w:id="12" w:author="Andrew Si" w:date="2015-05-22T19:52:00Z"/>
        </w:rPr>
        <w:pPrChange w:id="13" w:author="Andrew Si" w:date="2015-05-22T19:50:00Z">
          <w:pPr/>
        </w:pPrChange>
      </w:pPr>
      <w:ins w:id="14" w:author="Andrew Si" w:date="2015-05-22T19:50:00Z">
        <w:r>
          <w:t xml:space="preserve">Arena map </w:t>
        </w:r>
      </w:ins>
      <w:ins w:id="15" w:author="Andrew Si" w:date="2015-05-22T19:51:00Z">
        <w:r>
          <w:t xml:space="preserve">fundamentals </w:t>
        </w:r>
      </w:ins>
      <w:ins w:id="16" w:author="Andrew Si" w:date="2015-05-22T19:50:00Z">
        <w:r>
          <w:t xml:space="preserve">are now </w:t>
        </w:r>
      </w:ins>
      <w:ins w:id="17" w:author="Andrew Si" w:date="2015-05-22T19:53:00Z">
        <w:r>
          <w:t xml:space="preserve">finished </w:t>
        </w:r>
      </w:ins>
      <w:ins w:id="18" w:author="Andrew Si" w:date="2015-05-22T19:51:00Z">
        <w:r>
          <w:t>– the map is generated procedurally every game</w:t>
        </w:r>
      </w:ins>
    </w:p>
    <w:p w:rsidR="0096040C" w:rsidRDefault="0096040C" w:rsidP="0096040C">
      <w:pPr>
        <w:pStyle w:val="ListParagraph"/>
        <w:numPr>
          <w:ilvl w:val="0"/>
          <w:numId w:val="1"/>
        </w:numPr>
        <w:rPr>
          <w:ins w:id="19" w:author="Andrew Si" w:date="2015-05-22T19:52:00Z"/>
        </w:rPr>
        <w:pPrChange w:id="20" w:author="Andrew Si" w:date="2015-05-22T19:55:00Z">
          <w:pPr/>
        </w:pPrChange>
      </w:pPr>
      <w:ins w:id="21" w:author="Andrew Si" w:date="2015-05-22T19:52:00Z">
        <w:r>
          <w:t>Player and enemy movement and animations are complete (but we</w:t>
        </w:r>
      </w:ins>
      <w:ins w:id="22" w:author="Andrew Si" w:date="2015-05-22T19:53:00Z">
        <w:r>
          <w:t>’ll probably add in more enemy sprites for the sake of variety during gameplay)</w:t>
        </w:r>
      </w:ins>
    </w:p>
    <w:p w:rsidR="0096040C" w:rsidRDefault="0096040C" w:rsidP="0096040C">
      <w:pPr>
        <w:pStyle w:val="ListParagraph"/>
        <w:numPr>
          <w:ilvl w:val="0"/>
          <w:numId w:val="1"/>
        </w:numPr>
        <w:rPr>
          <w:ins w:id="23" w:author="Andrew Si" w:date="2015-05-22T19:51:00Z"/>
        </w:rPr>
        <w:pPrChange w:id="24" w:author="Andrew Si" w:date="2015-05-22T19:50:00Z">
          <w:pPr/>
        </w:pPrChange>
      </w:pPr>
      <w:ins w:id="25" w:author="Andrew Si" w:date="2015-05-22T19:52:00Z">
        <w:r>
          <w:t xml:space="preserve">Player and enemies can </w:t>
        </w:r>
      </w:ins>
      <w:ins w:id="26" w:author="Andrew Si" w:date="2015-05-22T19:54:00Z">
        <w:r>
          <w:t xml:space="preserve">now </w:t>
        </w:r>
      </w:ins>
      <w:ins w:id="27" w:author="Andrew Si" w:date="2015-05-22T19:52:00Z">
        <w:r>
          <w:t>shoot projectiles</w:t>
        </w:r>
      </w:ins>
    </w:p>
    <w:p w:rsidR="0096040C" w:rsidRDefault="0096040C" w:rsidP="0096040C">
      <w:pPr>
        <w:pStyle w:val="ListParagraph"/>
        <w:numPr>
          <w:ilvl w:val="0"/>
          <w:numId w:val="1"/>
        </w:numPr>
        <w:rPr>
          <w:ins w:id="28" w:author="Andrew Si" w:date="2015-05-22T19:51:00Z"/>
        </w:rPr>
        <w:pPrChange w:id="29" w:author="Andrew Si" w:date="2015-05-22T19:50:00Z">
          <w:pPr/>
        </w:pPrChange>
      </w:pPr>
      <w:ins w:id="30" w:author="Andrew Si" w:date="2015-05-22T19:51:00Z">
        <w:r>
          <w:t>Enemy AI programming is complete</w:t>
        </w:r>
      </w:ins>
    </w:p>
    <w:p w:rsidR="0096040C" w:rsidRDefault="0096040C" w:rsidP="0096040C">
      <w:pPr>
        <w:pStyle w:val="ListParagraph"/>
        <w:numPr>
          <w:ilvl w:val="0"/>
          <w:numId w:val="1"/>
        </w:numPr>
        <w:rPr>
          <w:ins w:id="31" w:author="Andrew Si" w:date="2015-05-22T19:53:00Z"/>
        </w:rPr>
        <w:pPrChange w:id="32" w:author="Andrew Si" w:date="2015-05-22T19:50:00Z">
          <w:pPr/>
        </w:pPrChange>
      </w:pPr>
      <w:ins w:id="33" w:author="Andrew Si" w:date="2015-05-22T19:53:00Z">
        <w:r>
          <w:t>Combat backend is done</w:t>
        </w:r>
      </w:ins>
    </w:p>
    <w:p w:rsidR="0096040C" w:rsidRDefault="0096040C" w:rsidP="0096040C">
      <w:pPr>
        <w:pStyle w:val="ListParagraph"/>
        <w:numPr>
          <w:ilvl w:val="0"/>
          <w:numId w:val="1"/>
        </w:numPr>
        <w:rPr>
          <w:ins w:id="34" w:author="Andrew Si" w:date="2015-05-22T19:55:00Z"/>
        </w:rPr>
        <w:pPrChange w:id="35" w:author="Andrew Si" w:date="2015-05-22T19:50:00Z">
          <w:pPr/>
        </w:pPrChange>
      </w:pPr>
      <w:ins w:id="36" w:author="Andrew Si" w:date="2015-05-22T19:53:00Z">
        <w:r>
          <w:t xml:space="preserve">Collision detection between enemy &amp; walls </w:t>
        </w:r>
      </w:ins>
      <w:ins w:id="37" w:author="Andrew Si" w:date="2015-05-22T19:54:00Z">
        <w:r>
          <w:t>and projectile &amp; walls is finished</w:t>
        </w:r>
      </w:ins>
    </w:p>
    <w:p w:rsidR="0096040C" w:rsidRDefault="0096040C" w:rsidP="0096040C">
      <w:pPr>
        <w:pStyle w:val="ListParagraph"/>
        <w:numPr>
          <w:ilvl w:val="0"/>
          <w:numId w:val="1"/>
        </w:numPr>
        <w:rPr>
          <w:ins w:id="38" w:author="Andrew Si" w:date="2015-05-22T19:50:00Z"/>
        </w:rPr>
        <w:pPrChange w:id="39" w:author="Andrew Si" w:date="2015-05-22T19:50:00Z">
          <w:pPr/>
        </w:pPrChange>
      </w:pPr>
      <w:ins w:id="40" w:author="Andrew Si" w:date="2015-05-22T19:55:00Z">
        <w:r>
          <w:t>Game has music and limited sound effects</w:t>
        </w:r>
      </w:ins>
    </w:p>
    <w:p w:rsidR="00000000" w:rsidDel="00A85C39" w:rsidRDefault="00097B41">
      <w:pPr>
        <w:rPr>
          <w:del w:id="41" w:author="Andrew Si" w:date="2015-05-22T19:50:00Z"/>
        </w:rPr>
      </w:pPr>
      <w:del w:id="42" w:author="Andrew Si" w:date="2015-05-22T19:50:00Z">
        <w:r w:rsidDel="00A85C39">
          <w:rPr>
            <w:color w:val="0000FF"/>
          </w:rPr>
          <w:delText>{</w:delText>
        </w:r>
        <w:r w:rsidDel="00A85C39">
          <w:rPr>
            <w:color w:val="0000FF"/>
          </w:rPr>
          <w:delText>What progress have you made on your assigned tasks?}</w:delText>
        </w:r>
      </w:del>
    </w:p>
    <w:p w:rsidR="00000000" w:rsidRDefault="00097B41"/>
    <w:p w:rsidR="0096040C" w:rsidRDefault="00097B41">
      <w:pPr>
        <w:rPr>
          <w:ins w:id="43" w:author="Andrew Si" w:date="2015-05-22T19:55:00Z"/>
        </w:rPr>
      </w:pPr>
      <w:r>
        <w:rPr>
          <w:sz w:val="28"/>
          <w:szCs w:val="28"/>
        </w:rPr>
        <w:t>Problems/Risks:</w:t>
      </w:r>
      <w:r>
        <w:t xml:space="preserve"> </w:t>
      </w:r>
    </w:p>
    <w:p w:rsidR="0096040C" w:rsidRDefault="0096040C">
      <w:pPr>
        <w:rPr>
          <w:ins w:id="44" w:author="Andrew Si" w:date="2015-05-22T19:55:00Z"/>
        </w:rPr>
      </w:pPr>
    </w:p>
    <w:p w:rsidR="00492CB4" w:rsidRPr="00492CB4" w:rsidRDefault="00492CB4" w:rsidP="00492CB4">
      <w:pPr>
        <w:pStyle w:val="ListParagraph"/>
        <w:numPr>
          <w:ilvl w:val="0"/>
          <w:numId w:val="2"/>
        </w:numPr>
        <w:rPr>
          <w:ins w:id="45" w:author="Andrew Si" w:date="2015-05-22T19:58:00Z"/>
          <w:rPrChange w:id="46" w:author="Andrew Si" w:date="2015-05-22T19:58:00Z">
            <w:rPr>
              <w:ins w:id="47" w:author="Andrew Si" w:date="2015-05-22T19:58:00Z"/>
              <w:color w:val="0000FF"/>
            </w:rPr>
          </w:rPrChange>
        </w:rPr>
        <w:pPrChange w:id="48" w:author="Andrew Si" w:date="2015-05-22T19:59:00Z">
          <w:pPr/>
        </w:pPrChange>
      </w:pPr>
      <w:ins w:id="49" w:author="Andrew Si" w:date="2015-05-22T19:59:00Z">
        <w:r>
          <w:rPr>
            <w:color w:val="0000FF"/>
          </w:rPr>
          <w:t>On 5/22 we implemented the ability to use the mouse to aim and shoot. However, configuring the game to use the mouse this way has proven to be trickier than expected</w:t>
        </w:r>
      </w:ins>
    </w:p>
    <w:p w:rsidR="0096040C" w:rsidRPr="0096040C" w:rsidRDefault="0096040C" w:rsidP="0096040C">
      <w:pPr>
        <w:pStyle w:val="ListParagraph"/>
        <w:numPr>
          <w:ilvl w:val="0"/>
          <w:numId w:val="2"/>
        </w:numPr>
        <w:rPr>
          <w:ins w:id="50" w:author="Andrew Si" w:date="2015-05-22T19:55:00Z"/>
          <w:rPrChange w:id="51" w:author="Andrew Si" w:date="2015-05-22T19:55:00Z">
            <w:rPr>
              <w:ins w:id="52" w:author="Andrew Si" w:date="2015-05-22T19:55:00Z"/>
              <w:color w:val="0000FF"/>
            </w:rPr>
          </w:rPrChange>
        </w:rPr>
        <w:pPrChange w:id="53" w:author="Andrew Si" w:date="2015-05-22T19:55:00Z">
          <w:pPr/>
        </w:pPrChange>
      </w:pPr>
      <w:ins w:id="54" w:author="Andrew Si" w:date="2015-05-22T19:55:00Z">
        <w:r>
          <w:rPr>
            <w:color w:val="0000FF"/>
          </w:rPr>
          <w:t xml:space="preserve">Collision detection between player &amp; walls used to work but </w:t>
        </w:r>
      </w:ins>
      <w:ins w:id="55" w:author="Andrew Si" w:date="2015-05-22T19:59:00Z">
        <w:r w:rsidR="00492CB4">
          <w:rPr>
            <w:color w:val="0000FF"/>
          </w:rPr>
          <w:t>a recent change caused it to stop working</w:t>
        </w:r>
      </w:ins>
    </w:p>
    <w:p w:rsidR="00000000" w:rsidRDefault="00492CB4" w:rsidP="0096040C">
      <w:pPr>
        <w:pStyle w:val="ListParagraph"/>
        <w:numPr>
          <w:ilvl w:val="0"/>
          <w:numId w:val="2"/>
        </w:numPr>
        <w:pPrChange w:id="56" w:author="Andrew Si" w:date="2015-05-22T19:55:00Z">
          <w:pPr/>
        </w:pPrChange>
      </w:pPr>
      <w:ins w:id="57" w:author="Andrew Si" w:date="2015-05-22T19:58:00Z">
        <w:r>
          <w:rPr>
            <w:color w:val="0000FF"/>
          </w:rPr>
          <w:t>We only have one week left</w:t>
        </w:r>
      </w:ins>
      <w:del w:id="58" w:author="Andrew Si" w:date="2015-05-22T19:55:00Z">
        <w:r w:rsidR="00097B41" w:rsidRPr="0096040C" w:rsidDel="0096040C">
          <w:rPr>
            <w:color w:val="0000FF"/>
            <w:rPrChange w:id="59" w:author="Andrew Si" w:date="2015-05-22T19:55:00Z">
              <w:rPr/>
            </w:rPrChange>
          </w:rPr>
          <w:delText xml:space="preserve">{What problems occurred </w:delText>
        </w:r>
        <w:r w:rsidR="00097B41" w:rsidRPr="0096040C" w:rsidDel="0096040C">
          <w:rPr>
            <w:color w:val="0000FF"/>
            <w:rPrChange w:id="60" w:author="Andrew Si" w:date="2015-05-22T19:55:00Z">
              <w:rPr/>
            </w:rPrChange>
          </w:rPr>
          <w:delText>or what risks exist that my affect the delivery schedule of the product?}</w:delText>
        </w:r>
      </w:del>
    </w:p>
    <w:p w:rsidR="00000000" w:rsidRDefault="00097B41"/>
    <w:p w:rsidR="00492CB4" w:rsidRDefault="00097B41">
      <w:pPr>
        <w:rPr>
          <w:ins w:id="61" w:author="Andrew Si" w:date="2015-05-22T19:59:00Z"/>
        </w:rPr>
      </w:pPr>
      <w:r>
        <w:rPr>
          <w:sz w:val="28"/>
          <w:szCs w:val="28"/>
        </w:rPr>
        <w:t>Next Steps:</w:t>
      </w:r>
      <w:r>
        <w:t xml:space="preserve"> </w:t>
      </w:r>
    </w:p>
    <w:p w:rsidR="00492CB4" w:rsidRDefault="00492CB4">
      <w:pPr>
        <w:rPr>
          <w:ins w:id="62" w:author="Andrew Si" w:date="2015-05-22T19:59:00Z"/>
          <w:color w:val="0000FF"/>
        </w:rPr>
      </w:pPr>
    </w:p>
    <w:p w:rsidR="00492CB4" w:rsidRDefault="00492CB4" w:rsidP="00492CB4">
      <w:pPr>
        <w:pStyle w:val="ListParagraph"/>
        <w:numPr>
          <w:ilvl w:val="0"/>
          <w:numId w:val="3"/>
        </w:numPr>
        <w:rPr>
          <w:ins w:id="63" w:author="Andrew Si" w:date="2015-05-22T20:00:00Z"/>
          <w:color w:val="0000FF"/>
        </w:rPr>
        <w:pPrChange w:id="64" w:author="Andrew Si" w:date="2015-05-22T20:00:00Z">
          <w:pPr/>
        </w:pPrChange>
      </w:pPr>
      <w:ins w:id="65" w:author="Andrew Si" w:date="2015-05-22T20:00:00Z">
        <w:r>
          <w:rPr>
            <w:color w:val="0000FF"/>
          </w:rPr>
          <w:t>Finish the game. To be more exact,</w:t>
        </w:r>
      </w:ins>
    </w:p>
    <w:p w:rsidR="00492CB4" w:rsidRDefault="00492CB4" w:rsidP="00492CB4">
      <w:pPr>
        <w:pStyle w:val="ListParagraph"/>
        <w:numPr>
          <w:ilvl w:val="0"/>
          <w:numId w:val="3"/>
        </w:numPr>
        <w:rPr>
          <w:ins w:id="66" w:author="Andrew Si" w:date="2015-05-22T20:00:00Z"/>
          <w:color w:val="0000FF"/>
        </w:rPr>
        <w:pPrChange w:id="67" w:author="Andrew Si" w:date="2015-05-22T20:00:00Z">
          <w:pPr/>
        </w:pPrChange>
      </w:pPr>
      <w:ins w:id="68" w:author="Andrew Si" w:date="2015-05-22T20:00:00Z">
        <w:r>
          <w:rPr>
            <w:color w:val="0000FF"/>
          </w:rPr>
          <w:t>Complete all animations</w:t>
        </w:r>
      </w:ins>
      <w:ins w:id="69" w:author="Andrew Si" w:date="2015-05-22T20:01:00Z">
        <w:r>
          <w:rPr>
            <w:color w:val="0000FF"/>
          </w:rPr>
          <w:t>, sound effects,</w:t>
        </w:r>
      </w:ins>
      <w:ins w:id="70" w:author="Andrew Si" w:date="2015-05-22T20:00:00Z">
        <w:r>
          <w:rPr>
            <w:color w:val="0000FF"/>
          </w:rPr>
          <w:t xml:space="preserve"> and sprites for different enemies and projectiles</w:t>
        </w:r>
      </w:ins>
    </w:p>
    <w:p w:rsidR="00492CB4" w:rsidRDefault="00492CB4" w:rsidP="00492CB4">
      <w:pPr>
        <w:pStyle w:val="ListParagraph"/>
        <w:numPr>
          <w:ilvl w:val="0"/>
          <w:numId w:val="3"/>
        </w:numPr>
        <w:rPr>
          <w:ins w:id="71" w:author="Andrew Si" w:date="2015-05-22T20:00:00Z"/>
          <w:color w:val="0000FF"/>
        </w:rPr>
        <w:pPrChange w:id="72" w:author="Andrew Si" w:date="2015-05-22T20:00:00Z">
          <w:pPr/>
        </w:pPrChange>
      </w:pPr>
      <w:ins w:id="73" w:author="Andrew Si" w:date="2015-05-22T20:00:00Z">
        <w:r>
          <w:rPr>
            <w:color w:val="0000FF"/>
          </w:rPr>
          <w:t xml:space="preserve">Add art assets into the arena map to make it look </w:t>
        </w:r>
      </w:ins>
      <w:ins w:id="74" w:author="Andrew Si" w:date="2015-05-22T20:01:00Z">
        <w:r>
          <w:rPr>
            <w:color w:val="0000FF"/>
          </w:rPr>
          <w:t xml:space="preserve">more </w:t>
        </w:r>
      </w:ins>
      <w:ins w:id="75" w:author="Andrew Si" w:date="2015-05-22T20:00:00Z">
        <w:r>
          <w:rPr>
            <w:color w:val="0000FF"/>
          </w:rPr>
          <w:t>presentable</w:t>
        </w:r>
      </w:ins>
    </w:p>
    <w:p w:rsidR="00492CB4" w:rsidRDefault="00492CB4" w:rsidP="00492CB4">
      <w:pPr>
        <w:pStyle w:val="ListParagraph"/>
        <w:numPr>
          <w:ilvl w:val="0"/>
          <w:numId w:val="3"/>
        </w:numPr>
        <w:rPr>
          <w:ins w:id="76" w:author="Andrew Si" w:date="2015-05-22T20:01:00Z"/>
          <w:color w:val="0000FF"/>
        </w:rPr>
        <w:pPrChange w:id="77" w:author="Andrew Si" w:date="2015-05-22T20:00:00Z">
          <w:pPr/>
        </w:pPrChange>
      </w:pPr>
      <w:ins w:id="78" w:author="Andrew Si" w:date="2015-05-22T20:00:00Z">
        <w:r>
          <w:rPr>
            <w:color w:val="0000FF"/>
          </w:rPr>
          <w:t>Comment all of our</w:t>
        </w:r>
      </w:ins>
      <w:ins w:id="79" w:author="Andrew Si" w:date="2015-05-22T20:01:00Z">
        <w:r>
          <w:rPr>
            <w:color w:val="0000FF"/>
          </w:rPr>
          <w:t xml:space="preserve"> code</w:t>
        </w:r>
      </w:ins>
    </w:p>
    <w:p w:rsidR="00492CB4" w:rsidRDefault="00492CB4" w:rsidP="00492CB4">
      <w:pPr>
        <w:pStyle w:val="ListParagraph"/>
        <w:numPr>
          <w:ilvl w:val="0"/>
          <w:numId w:val="3"/>
        </w:numPr>
        <w:rPr>
          <w:ins w:id="80" w:author="Andrew Si" w:date="2015-05-22T20:01:00Z"/>
          <w:color w:val="0000FF"/>
        </w:rPr>
        <w:pPrChange w:id="81" w:author="Andrew Si" w:date="2015-05-22T20:00:00Z">
          <w:pPr/>
        </w:pPrChange>
      </w:pPr>
      <w:ins w:id="82" w:author="Andrew Si" w:date="2015-05-22T20:01:00Z">
        <w:r>
          <w:rPr>
            <w:color w:val="0000FF"/>
          </w:rPr>
          <w:t>Write JUnit tests for all of our code</w:t>
        </w:r>
      </w:ins>
    </w:p>
    <w:p w:rsidR="00492CB4" w:rsidRDefault="00492CB4" w:rsidP="00492CB4">
      <w:pPr>
        <w:pStyle w:val="ListParagraph"/>
        <w:numPr>
          <w:ilvl w:val="0"/>
          <w:numId w:val="3"/>
        </w:numPr>
        <w:rPr>
          <w:ins w:id="83" w:author="Andrew Si" w:date="2015-05-22T20:02:00Z"/>
          <w:color w:val="0000FF"/>
        </w:rPr>
        <w:pPrChange w:id="84" w:author="Andrew Si" w:date="2015-05-22T20:02:00Z">
          <w:pPr/>
        </w:pPrChange>
      </w:pPr>
      <w:ins w:id="85" w:author="Andrew Si" w:date="2015-05-22T20:01:00Z">
        <w:r>
          <w:rPr>
            <w:color w:val="0000FF"/>
          </w:rPr>
          <w:t>Fix existing bugs like mouse aiming and collision detection</w:t>
        </w:r>
      </w:ins>
    </w:p>
    <w:p w:rsidR="00492CB4" w:rsidRDefault="00492CB4" w:rsidP="00492CB4">
      <w:pPr>
        <w:pStyle w:val="ListParagraph"/>
        <w:numPr>
          <w:ilvl w:val="0"/>
          <w:numId w:val="3"/>
        </w:numPr>
        <w:rPr>
          <w:ins w:id="86" w:author="Andrew Si" w:date="2015-05-22T20:02:00Z"/>
          <w:color w:val="0000FF"/>
        </w:rPr>
        <w:pPrChange w:id="87" w:author="Andrew Si" w:date="2015-05-22T20:02:00Z">
          <w:pPr/>
        </w:pPrChange>
      </w:pPr>
      <w:ins w:id="88" w:author="Andrew Si" w:date="2015-05-22T20:02:00Z">
        <w:r>
          <w:rPr>
            <w:color w:val="0000FF"/>
          </w:rPr>
          <w:t>Implement collision detection for projectiles</w:t>
        </w:r>
      </w:ins>
    </w:p>
    <w:p w:rsidR="00492CB4" w:rsidRPr="00492CB4" w:rsidRDefault="00492CB4" w:rsidP="00492CB4">
      <w:pPr>
        <w:pStyle w:val="ListParagraph"/>
        <w:numPr>
          <w:ilvl w:val="0"/>
          <w:numId w:val="3"/>
        </w:numPr>
        <w:rPr>
          <w:ins w:id="89" w:author="Andrew Si" w:date="2015-05-22T20:01:00Z"/>
          <w:color w:val="0000FF"/>
          <w:rPrChange w:id="90" w:author="Andrew Si" w:date="2015-05-22T20:02:00Z">
            <w:rPr>
              <w:ins w:id="91" w:author="Andrew Si" w:date="2015-05-22T20:01:00Z"/>
            </w:rPr>
          </w:rPrChange>
        </w:rPr>
        <w:pPrChange w:id="92" w:author="Andrew Si" w:date="2015-05-22T20:02:00Z">
          <w:pPr/>
        </w:pPrChange>
      </w:pPr>
      <w:ins w:id="93" w:author="Andrew Si" w:date="2015-05-22T20:02:00Z">
        <w:r>
          <w:rPr>
            <w:color w:val="0000FF"/>
          </w:rPr>
          <w:t>Create a final name for our game</w:t>
        </w:r>
      </w:ins>
      <w:bookmarkStart w:id="94" w:name="_GoBack"/>
      <w:bookmarkEnd w:id="94"/>
    </w:p>
    <w:p w:rsidR="00000000" w:rsidRPr="00492CB4" w:rsidDel="00492CB4" w:rsidRDefault="00097B41" w:rsidP="00492CB4">
      <w:pPr>
        <w:pStyle w:val="ListParagraph"/>
        <w:numPr>
          <w:ilvl w:val="0"/>
          <w:numId w:val="3"/>
        </w:numPr>
        <w:rPr>
          <w:del w:id="95" w:author="Andrew Si" w:date="2015-05-22T20:01:00Z"/>
          <w:color w:val="0000FF"/>
          <w:rPrChange w:id="96" w:author="Andrew Si" w:date="2015-05-22T20:00:00Z">
            <w:rPr>
              <w:del w:id="97" w:author="Andrew Si" w:date="2015-05-22T20:01:00Z"/>
            </w:rPr>
          </w:rPrChange>
        </w:rPr>
        <w:pPrChange w:id="98" w:author="Andrew Si" w:date="2015-05-22T20:00:00Z">
          <w:pPr/>
        </w:pPrChange>
      </w:pPr>
      <w:del w:id="99" w:author="Andrew Si" w:date="2015-05-22T19:59:00Z">
        <w:r w:rsidRPr="00492CB4" w:rsidDel="00492CB4">
          <w:rPr>
            <w:color w:val="0000FF"/>
            <w:rPrChange w:id="100" w:author="Andrew Si" w:date="2015-05-22T20:00:00Z">
              <w:rPr/>
            </w:rPrChange>
          </w:rPr>
          <w:delText>{</w:delText>
        </w:r>
        <w:r w:rsidRPr="00492CB4" w:rsidDel="00492CB4">
          <w:rPr>
            <w:color w:val="0000FF"/>
            <w:rPrChange w:id="101" w:author="Andrew Si" w:date="2015-05-22T20:00:00Z">
              <w:rPr/>
            </w:rPrChange>
          </w:rPr>
          <w:delText>What will you be doing during the next week?}</w:delText>
        </w:r>
      </w:del>
    </w:p>
    <w:p w:rsidR="00000000" w:rsidDel="00492CB4" w:rsidRDefault="00097B41" w:rsidP="00492CB4">
      <w:pPr>
        <w:rPr>
          <w:del w:id="102" w:author="Andrew Si" w:date="2015-05-22T20:01:00Z"/>
        </w:rPr>
        <w:pPrChange w:id="103" w:author="Andrew Si" w:date="2015-05-22T20:01:00Z">
          <w:pPr/>
        </w:pPrChange>
      </w:pPr>
    </w:p>
    <w:p w:rsidR="00A85C39" w:rsidRDefault="00A85C39" w:rsidP="00492CB4">
      <w:pPr>
        <w:pPrChange w:id="104" w:author="Andrew Si" w:date="2015-05-22T20:01:00Z">
          <w:pPr>
            <w:tabs>
              <w:tab w:val="right" w:pos="10285"/>
            </w:tabs>
            <w:ind w:left="275" w:right="220"/>
          </w:pPr>
        </w:pPrChange>
      </w:pPr>
    </w:p>
    <w:sectPr w:rsidR="00A85C39">
      <w:headerReference w:type="default" r:id="rId7"/>
      <w:footerReference w:type="default" r:id="rId8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B41" w:rsidRDefault="00097B41">
      <w:r>
        <w:separator/>
      </w:r>
    </w:p>
  </w:endnote>
  <w:endnote w:type="continuationSeparator" w:id="0">
    <w:p w:rsidR="00097B41" w:rsidRDefault="0009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85C39">
    <w:pPr>
      <w:pStyle w:val="Footer"/>
      <w:tabs>
        <w:tab w:val="clear" w:pos="4320"/>
        <w:tab w:val="clear" w:pos="8640"/>
        <w:tab w:val="right" w:pos="10450"/>
      </w:tabs>
    </w:pPr>
    <w:del w:id="108" w:author="Andrew Si" w:date="2015-05-22T19:58:00Z">
      <w:r w:rsidDel="0096040C">
        <w:rPr>
          <w:noProof/>
        </w:rPr>
        <w:drawing>
          <wp:inline distT="0" distB="0" distL="0" distR="0">
            <wp:extent cx="790575" cy="409575"/>
            <wp:effectExtent l="0" t="0" r="9525" b="9525"/>
            <wp:docPr id="3" name="Picture 3" descr="ant_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_bitmap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B41" w:rsidDel="0096040C">
        <w:delText xml:space="preserve"> </w:delText>
      </w:r>
      <w:r w:rsidR="00097B41" w:rsidDel="0096040C">
        <w:fldChar w:fldCharType="begin"/>
      </w:r>
      <w:r w:rsidR="00097B41" w:rsidDel="0096040C">
        <w:delInstrText xml:space="preserve"> FILENAME </w:delInstrText>
      </w:r>
      <w:r w:rsidR="00097B41" w:rsidDel="0096040C">
        <w:fldChar w:fldCharType="separate"/>
      </w:r>
    </w:del>
    <w:ins w:id="109" w:author="George Peck" w:date="2006-05-02T12:50:00Z">
      <w:del w:id="110" w:author="Andrew Si" w:date="2015-05-22T19:48:00Z">
        <w:r w:rsidR="00097B41" w:rsidDel="00A85C39">
          <w:rPr>
            <w:noProof/>
          </w:rPr>
          <w:delText>03_template_StatusReport.dot</w:delText>
        </w:r>
      </w:del>
    </w:ins>
    <w:del w:id="111" w:author="Andrew Si" w:date="2015-05-22T19:48:00Z">
      <w:r w:rsidR="00097B41" w:rsidDel="00A85C39">
        <w:rPr>
          <w:noProof/>
        </w:rPr>
        <w:delText>Document2</w:delText>
      </w:r>
    </w:del>
    <w:del w:id="112" w:author="Andrew Si" w:date="2015-05-22T19:58:00Z">
      <w:r w:rsidR="00097B41" w:rsidDel="0096040C">
        <w:fldChar w:fldCharType="end"/>
      </w:r>
    </w:del>
    <w:r w:rsidR="00097B41">
      <w:tab/>
      <w:t xml:space="preserve">page </w:t>
    </w:r>
    <w:r w:rsidR="00097B41">
      <w:rPr>
        <w:rStyle w:val="PageNumber"/>
      </w:rPr>
      <w:fldChar w:fldCharType="begin"/>
    </w:r>
    <w:r w:rsidR="00097B41">
      <w:rPr>
        <w:rStyle w:val="PageNumber"/>
      </w:rPr>
      <w:instrText xml:space="preserve"> PAGE </w:instrText>
    </w:r>
    <w:r w:rsidR="00097B41">
      <w:rPr>
        <w:rStyle w:val="PageNumber"/>
      </w:rPr>
      <w:fldChar w:fldCharType="separate"/>
    </w:r>
    <w:r w:rsidR="00492CB4">
      <w:rPr>
        <w:rStyle w:val="PageNumber"/>
        <w:noProof/>
      </w:rPr>
      <w:t>1</w:t>
    </w:r>
    <w:r w:rsidR="00097B41">
      <w:rPr>
        <w:rStyle w:val="PageNumber"/>
      </w:rPr>
      <w:fldChar w:fldCharType="end"/>
    </w:r>
    <w:r w:rsidR="00097B41">
      <w:rPr>
        <w:rStyle w:val="PageNumber"/>
      </w:rPr>
      <w:t xml:space="preserve"> of </w:t>
    </w:r>
    <w:r w:rsidR="00097B41">
      <w:rPr>
        <w:rStyle w:val="PageNumber"/>
      </w:rPr>
      <w:fldChar w:fldCharType="begin"/>
    </w:r>
    <w:r w:rsidR="00097B41">
      <w:rPr>
        <w:rStyle w:val="PageNumber"/>
      </w:rPr>
      <w:instrText xml:space="preserve"> NUMPAGES </w:instrText>
    </w:r>
    <w:r w:rsidR="00097B41">
      <w:rPr>
        <w:rStyle w:val="PageNumber"/>
      </w:rPr>
      <w:fldChar w:fldCharType="separate"/>
    </w:r>
    <w:r w:rsidR="00492CB4">
      <w:rPr>
        <w:rStyle w:val="PageNumber"/>
        <w:noProof/>
      </w:rPr>
      <w:t>1</w:t>
    </w:r>
    <w:r w:rsidR="00097B4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B41" w:rsidRDefault="00097B41">
      <w:r>
        <w:separator/>
      </w:r>
    </w:p>
  </w:footnote>
  <w:footnote w:type="continuationSeparator" w:id="0">
    <w:p w:rsidR="00097B41" w:rsidRDefault="00097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85C39" w:rsidP="00A85C39">
    <w:pPr>
      <w:pStyle w:val="Header"/>
      <w:tabs>
        <w:tab w:val="clear" w:pos="8640"/>
        <w:tab w:val="right" w:pos="10450"/>
      </w:tabs>
      <w:jc w:val="center"/>
      <w:pPrChange w:id="105" w:author="Andrew Si" w:date="2015-05-22T19:48:00Z">
        <w:pPr>
          <w:pStyle w:val="Header"/>
          <w:tabs>
            <w:tab w:val="clear" w:pos="8640"/>
            <w:tab w:val="right" w:pos="10450"/>
          </w:tabs>
          <w:ind w:left="-55"/>
        </w:pPr>
      </w:pPrChange>
    </w:pPr>
    <w:del w:id="106" w:author="Andrew Si" w:date="2015-05-22T19:48:00Z">
      <w:r w:rsidDel="00A85C39">
        <w:rPr>
          <w:noProof/>
        </w:rPr>
        <w:drawing>
          <wp:inline distT="0" distB="0" distL="0" distR="0">
            <wp:extent cx="1857375" cy="514350"/>
            <wp:effectExtent l="0" t="0" r="9525" b="0"/>
            <wp:docPr id="4" name="Picture 1" descr="M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Blogo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B41" w:rsidDel="00A85C39">
        <w:tab/>
      </w:r>
      <w:r w:rsidR="00097B41" w:rsidDel="00A85C39">
        <w:tab/>
      </w:r>
      <w:r w:rsidDel="00A85C39">
        <w:rPr>
          <w:noProof/>
        </w:rPr>
        <w:drawing>
          <wp:inline distT="0" distB="0" distL="0" distR="0">
            <wp:extent cx="1514475" cy="200025"/>
            <wp:effectExtent l="0" t="0" r="9525" b="9525"/>
            <wp:docPr id="2" name="Picture 2" descr="project_tag_womba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_tag_wombat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  <w:ins w:id="107" w:author="Andrew Si" w:date="2015-05-22T19:48:00Z">
      <w:r w:rsidRPr="004913B0">
        <w:rPr>
          <w:noProof/>
        </w:rPr>
        <w:drawing>
          <wp:inline distT="0" distB="0" distL="0" distR="0">
            <wp:extent cx="2371725" cy="548728"/>
            <wp:effectExtent l="0" t="0" r="0" b="381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98" cy="5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C7E5B"/>
    <w:multiLevelType w:val="hybridMultilevel"/>
    <w:tmpl w:val="969A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35F62"/>
    <w:multiLevelType w:val="hybridMultilevel"/>
    <w:tmpl w:val="E052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819E1"/>
    <w:multiLevelType w:val="hybridMultilevel"/>
    <w:tmpl w:val="2A92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w Si">
    <w15:presenceInfo w15:providerId="Windows Live" w15:userId="c6c7da8498c984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39"/>
    <w:rsid w:val="00097B41"/>
    <w:rsid w:val="00492CB4"/>
    <w:rsid w:val="0096040C"/>
    <w:rsid w:val="00A8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A8661-94E0-4E97-BAC9-47CDB3E3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wnloads\03_template_StatusReport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 (2).dot</Template>
  <TotalTime>14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1618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Andrew</dc:creator>
  <cp:keywords/>
  <dc:description/>
  <cp:lastModifiedBy>Andrew Si</cp:lastModifiedBy>
  <cp:revision>2</cp:revision>
  <cp:lastPrinted>2005-03-28T01:11:00Z</cp:lastPrinted>
  <dcterms:created xsi:type="dcterms:W3CDTF">2015-05-23T02:48:00Z</dcterms:created>
  <dcterms:modified xsi:type="dcterms:W3CDTF">2015-05-23T03:02:00Z</dcterms:modified>
</cp:coreProperties>
</file>