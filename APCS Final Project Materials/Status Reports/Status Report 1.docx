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49E" w:rsidRDefault="0043149E"/>
    <w:p w:rsidR="0043149E" w:rsidRDefault="00470C82">
      <w:pPr>
        <w:pBdr>
          <w:bottom w:val="single" w:sz="4" w:space="1" w:color="auto"/>
        </w:pBdr>
        <w:rPr>
          <w:b/>
          <w:sz w:val="28"/>
          <w:szCs w:val="28"/>
        </w:rPr>
      </w:pPr>
      <w:r>
        <w:rPr>
          <w:b/>
          <w:sz w:val="28"/>
          <w:szCs w:val="28"/>
        </w:rPr>
        <w:t>Unit 3 Status Report</w:t>
      </w:r>
    </w:p>
    <w:p w:rsidR="0043149E" w:rsidRDefault="0043149E"/>
    <w:p w:rsidR="0043149E" w:rsidRDefault="00470C82">
      <w:r>
        <w:rPr>
          <w:sz w:val="28"/>
          <w:szCs w:val="28"/>
        </w:rPr>
        <w:t>Date:</w:t>
      </w:r>
      <w:r>
        <w:rPr>
          <w:sz w:val="28"/>
          <w:szCs w:val="28"/>
        </w:rPr>
        <w:tab/>
      </w:r>
      <w:r>
        <w:tab/>
        <w:t xml:space="preserve">May 1, </w:t>
      </w:r>
      <w:ins w:id="0" w:author="asi580" w:date="2015-05-01T11:02:00Z">
        <w:r w:rsidR="00FC3E21">
          <w:rPr>
            <w:color w:val="0000FF"/>
          </w:rPr>
          <w:t>2015</w:t>
        </w:r>
      </w:ins>
    </w:p>
    <w:p w:rsidR="0043149E" w:rsidRDefault="00470C82">
      <w:r>
        <w:rPr>
          <w:sz w:val="28"/>
          <w:szCs w:val="28"/>
        </w:rPr>
        <w:t>To:</w:t>
      </w:r>
      <w:r>
        <w:tab/>
      </w:r>
      <w:r>
        <w:tab/>
      </w:r>
      <w:ins w:id="1" w:author="asi580" w:date="2015-05-01T11:02:00Z">
        <w:r w:rsidR="00FC3E21">
          <w:rPr>
            <w:color w:val="0000FF"/>
          </w:rPr>
          <w:t>George Peck</w:t>
        </w:r>
      </w:ins>
    </w:p>
    <w:p w:rsidR="0043149E" w:rsidRDefault="00470C82">
      <w:r>
        <w:rPr>
          <w:sz w:val="28"/>
          <w:szCs w:val="28"/>
        </w:rPr>
        <w:t>From:</w:t>
      </w:r>
      <w:r>
        <w:tab/>
      </w:r>
      <w:ins w:id="2" w:author="asi580" w:date="2015-05-01T11:03:00Z">
        <w:r w:rsidR="00FC3E21">
          <w:rPr>
            <w:color w:val="0000FF"/>
          </w:rPr>
          <w:t>Andrew Si, Chris Cheung, Nathan Lui</w:t>
        </w:r>
      </w:ins>
      <w:ins w:id="3" w:author="asi580" w:date="2015-05-01T11:17:00Z">
        <w:r w:rsidR="005D2F94">
          <w:rPr>
            <w:color w:val="0000FF"/>
          </w:rPr>
          <w:t>, Som Pathak</w:t>
        </w:r>
      </w:ins>
    </w:p>
    <w:p w:rsidR="0043149E" w:rsidRDefault="0043149E"/>
    <w:p w:rsidR="0043149E" w:rsidRDefault="00470C82">
      <w:r>
        <w:rPr>
          <w:sz w:val="28"/>
          <w:szCs w:val="28"/>
        </w:rPr>
        <w:t>Subject:</w:t>
      </w:r>
      <w:r>
        <w:tab/>
        <w:t xml:space="preserve">Status Report </w:t>
      </w:r>
      <w:r w:rsidR="008B53B8">
        <w:rPr>
          <w:color w:val="0000FF"/>
        </w:rPr>
        <w:t>4/27/2015 to 5/1/2015</w:t>
      </w:r>
    </w:p>
    <w:p w:rsidR="0043149E" w:rsidRDefault="0043149E"/>
    <w:p w:rsidR="0043149E" w:rsidRDefault="00470C82">
      <w:r>
        <w:rPr>
          <w:sz w:val="28"/>
          <w:szCs w:val="28"/>
        </w:rPr>
        <w:t>Accomplishments:</w:t>
      </w:r>
      <w:r>
        <w:t xml:space="preserve"> </w:t>
      </w:r>
      <w:r w:rsidR="00E10BF0">
        <w:t xml:space="preserve">Created a group and </w:t>
      </w:r>
      <w:r w:rsidR="00E10BF0">
        <w:rPr>
          <w:color w:val="0000FF"/>
        </w:rPr>
        <w:t>f</w:t>
      </w:r>
      <w:ins w:id="4" w:author="asi580" w:date="2015-05-01T11:04:00Z">
        <w:r w:rsidR="00FC3E21">
          <w:rPr>
            <w:color w:val="0000FF"/>
          </w:rPr>
          <w:t xml:space="preserve">inished </w:t>
        </w:r>
      </w:ins>
      <w:r w:rsidR="00E10BF0">
        <w:rPr>
          <w:color w:val="0000FF"/>
        </w:rPr>
        <w:t xml:space="preserve">the </w:t>
      </w:r>
      <w:ins w:id="5" w:author="asi580" w:date="2015-05-01T11:04:00Z">
        <w:r w:rsidR="00FC3E21">
          <w:rPr>
            <w:color w:val="0000FF"/>
          </w:rPr>
          <w:t>project plan.</w:t>
        </w:r>
      </w:ins>
    </w:p>
    <w:p w:rsidR="0043149E" w:rsidRDefault="0043149E"/>
    <w:p w:rsidR="0043149E" w:rsidRDefault="00470C82">
      <w:pPr>
        <w:rPr>
          <w:ins w:id="6" w:author="asi580" w:date="2015-05-01T11:42:00Z"/>
          <w:color w:val="0000FF"/>
        </w:rPr>
      </w:pPr>
      <w:r>
        <w:rPr>
          <w:sz w:val="28"/>
          <w:szCs w:val="28"/>
        </w:rPr>
        <w:t>Problems/Risks:</w:t>
      </w:r>
      <w:r>
        <w:t xml:space="preserve"> </w:t>
      </w:r>
      <w:r>
        <w:rPr>
          <w:color w:val="0000FF"/>
        </w:rPr>
        <w:t>{What problems occurred or what risks exist that my affect the delivery schedule of the product?}</w:t>
      </w:r>
    </w:p>
    <w:p w:rsidR="00470C82" w:rsidRDefault="00470C82">
      <w:pPr>
        <w:rPr>
          <w:ins w:id="7" w:author="asi580" w:date="2015-05-01T11:42:00Z"/>
          <w:color w:val="0000FF"/>
        </w:rPr>
      </w:pPr>
    </w:p>
    <w:p w:rsidR="00470C82" w:rsidRDefault="00470C82">
      <w:pPr>
        <w:rPr>
          <w:color w:val="0000FF"/>
        </w:rPr>
      </w:pPr>
      <w:ins w:id="8" w:author="asi580" w:date="2015-05-01T11:42:00Z">
        <w:r>
          <w:rPr>
            <w:color w:val="0000FF"/>
          </w:rPr>
          <w:t xml:space="preserve">Brainstorming and deciding what we wanted to do for our project took up most of our time, and compromises had to be made </w:t>
        </w:r>
      </w:ins>
      <w:ins w:id="9" w:author="Andrew" w:date="2015-05-01T20:27:00Z">
        <w:r w:rsidR="00A52FF3">
          <w:rPr>
            <w:color w:val="0000FF"/>
          </w:rPr>
          <w:t xml:space="preserve">in order to </w:t>
        </w:r>
      </w:ins>
      <w:r>
        <w:rPr>
          <w:color w:val="0000FF"/>
        </w:rPr>
        <w:t>fit what everyone wanted to create.</w:t>
      </w:r>
    </w:p>
    <w:p w:rsidR="008E69AD" w:rsidRDefault="008E69AD">
      <w:pPr>
        <w:rPr>
          <w:color w:val="0000FF"/>
        </w:rPr>
      </w:pPr>
    </w:p>
    <w:p w:rsidR="008E69AD" w:rsidRDefault="008E69AD">
      <w:pPr>
        <w:rPr>
          <w:color w:val="0000FF"/>
        </w:rPr>
      </w:pPr>
      <w:r>
        <w:rPr>
          <w:color w:val="0000FF"/>
        </w:rPr>
        <w:t>We are still not decided on which Java libraries we will be using.</w:t>
      </w:r>
    </w:p>
    <w:p w:rsidR="008E69AD" w:rsidRDefault="008E69AD">
      <w:pPr>
        <w:rPr>
          <w:color w:val="0000FF"/>
        </w:rPr>
      </w:pPr>
    </w:p>
    <w:p w:rsidR="008E69AD" w:rsidRDefault="008E69AD">
      <w:r>
        <w:rPr>
          <w:color w:val="0000FF"/>
        </w:rPr>
        <w:t>The schedule was created very quickly, so we might realize later that the schedule was too conservative or ambitious. Also, because we do not know very much about the libraries we will use, there might be more work we have to do.</w:t>
      </w:r>
    </w:p>
    <w:p w:rsidR="0043149E" w:rsidRDefault="0043149E"/>
    <w:p w:rsidR="0043149E" w:rsidRDefault="00470C82">
      <w:pPr>
        <w:rPr>
          <w:color w:val="0000FF"/>
        </w:rPr>
      </w:pPr>
      <w:r>
        <w:rPr>
          <w:sz w:val="28"/>
          <w:szCs w:val="28"/>
        </w:rPr>
        <w:t>Next Steps:</w:t>
      </w:r>
      <w:r>
        <w:t xml:space="preserve"> </w:t>
      </w:r>
      <w:r>
        <w:rPr>
          <w:color w:val="0000FF"/>
        </w:rPr>
        <w:t>{What will you be doing during the next week?}</w:t>
      </w:r>
    </w:p>
    <w:p w:rsidR="00FC3E21" w:rsidRDefault="00FC3E21">
      <w:pPr>
        <w:tabs>
          <w:tab w:val="right" w:pos="10285"/>
        </w:tabs>
        <w:ind w:left="275" w:right="220"/>
      </w:pPr>
    </w:p>
    <w:p w:rsidR="00535935" w:rsidRDefault="00535935" w:rsidP="00535935">
      <w:pPr>
        <w:pStyle w:val="ListParagraph"/>
        <w:numPr>
          <w:ilvl w:val="0"/>
          <w:numId w:val="1"/>
        </w:numPr>
      </w:pPr>
      <w:r>
        <w:t>Create class hierarchy and decide what libraries will be used and what methods our classes should have.</w:t>
      </w:r>
    </w:p>
    <w:p w:rsidR="00535935" w:rsidRDefault="00535935" w:rsidP="00535935">
      <w:pPr>
        <w:pStyle w:val="ListParagraph"/>
        <w:numPr>
          <w:ilvl w:val="0"/>
          <w:numId w:val="1"/>
        </w:numPr>
      </w:pPr>
      <w:r>
        <w:t>Finish all artwork for the game (character, maps, enemies, projectiles)</w:t>
      </w:r>
      <w:ins w:id="10" w:author="Andrew" w:date="2015-05-01T20:34:00Z">
        <w:r>
          <w:t xml:space="preserve">. </w:t>
        </w:r>
      </w:ins>
    </w:p>
    <w:p w:rsidR="00535935" w:rsidRDefault="00535935" w:rsidP="00535935">
      <w:pPr>
        <w:pStyle w:val="ListParagraph"/>
        <w:numPr>
          <w:ilvl w:val="0"/>
          <w:numId w:val="1"/>
        </w:numPr>
      </w:pPr>
      <w:r>
        <w:t xml:space="preserve">Create hit detection that will work between the character and the map boundaries. </w:t>
      </w:r>
    </w:p>
    <w:p w:rsidR="00535935" w:rsidRDefault="00535935" w:rsidP="00535935">
      <w:pPr>
        <w:pStyle w:val="ListParagraph"/>
        <w:numPr>
          <w:ilvl w:val="0"/>
          <w:numId w:val="1"/>
        </w:numPr>
      </w:pPr>
      <w:r>
        <w:t>Complete the combat system and RPG aspects backend structure.</w:t>
      </w:r>
    </w:p>
    <w:p w:rsidR="00E10BF0" w:rsidRDefault="00535935" w:rsidP="00535935">
      <w:pPr>
        <w:pStyle w:val="ListParagraph"/>
        <w:numPr>
          <w:ilvl w:val="0"/>
          <w:numId w:val="1"/>
        </w:numPr>
      </w:pPr>
      <w:r>
        <w:t>Complete map generation algorithms and/or finish making maps manually.</w:t>
      </w:r>
    </w:p>
    <w:sectPr w:rsidR="00E10BF0" w:rsidSect="0043149E">
      <w:headerReference w:type="default" r:id="rId7"/>
      <w:footerReference w:type="default" r:id="rId8"/>
      <w:pgSz w:w="12240" w:h="15840" w:code="1"/>
      <w:pgMar w:top="540" w:right="800" w:bottom="1440" w:left="935" w:header="720" w:footer="720" w:gutter="0"/>
      <w:paperSrc w:first="256" w:other="25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216" w:rsidRDefault="00E55216">
      <w:r>
        <w:separator/>
      </w:r>
    </w:p>
  </w:endnote>
  <w:endnote w:type="continuationSeparator" w:id="0">
    <w:p w:rsidR="00E55216" w:rsidRDefault="00E552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49E" w:rsidRDefault="00FC3E21">
    <w:pPr>
      <w:pStyle w:val="Footer"/>
      <w:tabs>
        <w:tab w:val="clear" w:pos="4320"/>
        <w:tab w:val="clear" w:pos="8640"/>
        <w:tab w:val="right" w:pos="10450"/>
      </w:tabs>
    </w:pPr>
    <w:r>
      <w:rPr>
        <w:noProof/>
      </w:rPr>
      <w:drawing>
        <wp:inline distT="0" distB="0" distL="0" distR="0">
          <wp:extent cx="790575" cy="409575"/>
          <wp:effectExtent l="19050" t="0" r="9525"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r w:rsidR="00470C82">
      <w:t xml:space="preserve"> </w:t>
    </w:r>
    <w:r w:rsidR="0043149E">
      <w:fldChar w:fldCharType="begin"/>
    </w:r>
    <w:r w:rsidR="00470C82">
      <w:instrText xml:space="preserve"> FILENAME </w:instrText>
    </w:r>
    <w:r w:rsidR="0043149E">
      <w:fldChar w:fldCharType="separate"/>
    </w:r>
    <w:ins w:id="11" w:author="asi580" w:date="2015-05-01T11:02:00Z">
      <w:r>
        <w:rPr>
          <w:noProof/>
        </w:rPr>
        <w:t>Document1</w:t>
      </w:r>
    </w:ins>
    <w:ins w:id="12" w:author="George Peck" w:date="2006-05-02T12:50:00Z">
      <w:del w:id="13" w:author="asi580" w:date="2015-05-01T11:02:00Z">
        <w:r w:rsidR="00470C82" w:rsidDel="00FC3E21">
          <w:rPr>
            <w:noProof/>
          </w:rPr>
          <w:delText>03_template_StatusReport.dot</w:delText>
        </w:r>
      </w:del>
    </w:ins>
    <w:del w:id="14" w:author="asi580" w:date="2015-05-01T11:02:00Z">
      <w:r w:rsidR="00470C82" w:rsidDel="00FC3E21">
        <w:rPr>
          <w:noProof/>
        </w:rPr>
        <w:delText>Document2</w:delText>
      </w:r>
    </w:del>
    <w:r w:rsidR="0043149E">
      <w:fldChar w:fldCharType="end"/>
    </w:r>
    <w:r w:rsidR="00470C82">
      <w:tab/>
      <w:t xml:space="preserve">page </w:t>
    </w:r>
    <w:r w:rsidR="0043149E">
      <w:rPr>
        <w:rStyle w:val="PageNumber"/>
      </w:rPr>
      <w:fldChar w:fldCharType="begin"/>
    </w:r>
    <w:r w:rsidR="00470C82">
      <w:rPr>
        <w:rStyle w:val="PageNumber"/>
      </w:rPr>
      <w:instrText xml:space="preserve"> PAGE </w:instrText>
    </w:r>
    <w:r w:rsidR="0043149E">
      <w:rPr>
        <w:rStyle w:val="PageNumber"/>
      </w:rPr>
      <w:fldChar w:fldCharType="separate"/>
    </w:r>
    <w:r w:rsidR="008B53B8">
      <w:rPr>
        <w:rStyle w:val="PageNumber"/>
        <w:noProof/>
      </w:rPr>
      <w:t>1</w:t>
    </w:r>
    <w:r w:rsidR="0043149E">
      <w:rPr>
        <w:rStyle w:val="PageNumber"/>
      </w:rPr>
      <w:fldChar w:fldCharType="end"/>
    </w:r>
    <w:r w:rsidR="00470C82">
      <w:rPr>
        <w:rStyle w:val="PageNumber"/>
      </w:rPr>
      <w:t xml:space="preserve"> of </w:t>
    </w:r>
    <w:r w:rsidR="0043149E">
      <w:rPr>
        <w:rStyle w:val="PageNumber"/>
      </w:rPr>
      <w:fldChar w:fldCharType="begin"/>
    </w:r>
    <w:r w:rsidR="00470C82">
      <w:rPr>
        <w:rStyle w:val="PageNumber"/>
      </w:rPr>
      <w:instrText xml:space="preserve"> NUMPAGES </w:instrText>
    </w:r>
    <w:r w:rsidR="0043149E">
      <w:rPr>
        <w:rStyle w:val="PageNumber"/>
      </w:rPr>
      <w:fldChar w:fldCharType="separate"/>
    </w:r>
    <w:r w:rsidR="008B53B8">
      <w:rPr>
        <w:rStyle w:val="PageNumber"/>
        <w:noProof/>
      </w:rPr>
      <w:t>1</w:t>
    </w:r>
    <w:r w:rsidR="0043149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216" w:rsidRDefault="00E55216">
      <w:r>
        <w:separator/>
      </w:r>
    </w:p>
  </w:footnote>
  <w:footnote w:type="continuationSeparator" w:id="0">
    <w:p w:rsidR="00E55216" w:rsidRDefault="00E552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49E" w:rsidRDefault="00470C82">
    <w:pPr>
      <w:pStyle w:val="Header"/>
      <w:tabs>
        <w:tab w:val="clear" w:pos="8640"/>
        <w:tab w:val="right" w:pos="10450"/>
      </w:tabs>
      <w:ind w:left="-55"/>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D0505"/>
    <w:multiLevelType w:val="hybridMultilevel"/>
    <w:tmpl w:val="876A817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55"/>
  <w:displayHorizontalDrawingGridEvery w:val="2"/>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rsids>
    <w:rsidRoot w:val="00B05055"/>
    <w:rsid w:val="000C66DB"/>
    <w:rsid w:val="0043149E"/>
    <w:rsid w:val="00470C82"/>
    <w:rsid w:val="00535935"/>
    <w:rsid w:val="005B310D"/>
    <w:rsid w:val="005D2F94"/>
    <w:rsid w:val="005E3E5B"/>
    <w:rsid w:val="008B53B8"/>
    <w:rsid w:val="008E69AD"/>
    <w:rsid w:val="00A52FF3"/>
    <w:rsid w:val="00B05055"/>
    <w:rsid w:val="00E10BF0"/>
    <w:rsid w:val="00E55216"/>
    <w:rsid w:val="00FC3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49E"/>
    <w:rPr>
      <w:rFonts w:ascii="Verdana" w:hAnsi="Verdana"/>
      <w:sz w:val="24"/>
      <w:szCs w:val="24"/>
    </w:rPr>
  </w:style>
  <w:style w:type="paragraph" w:styleId="Heading1">
    <w:name w:val="heading 1"/>
    <w:basedOn w:val="Normal"/>
    <w:next w:val="Normal"/>
    <w:qFormat/>
    <w:rsid w:val="0043149E"/>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3149E"/>
    <w:pPr>
      <w:tabs>
        <w:tab w:val="center" w:pos="4320"/>
        <w:tab w:val="right" w:pos="8640"/>
      </w:tabs>
    </w:pPr>
  </w:style>
  <w:style w:type="paragraph" w:styleId="Footer">
    <w:name w:val="footer"/>
    <w:basedOn w:val="Normal"/>
    <w:semiHidden/>
    <w:rsid w:val="0043149E"/>
    <w:pPr>
      <w:tabs>
        <w:tab w:val="center" w:pos="4320"/>
        <w:tab w:val="right" w:pos="8640"/>
      </w:tabs>
    </w:pPr>
  </w:style>
  <w:style w:type="character" w:styleId="PageNumber">
    <w:name w:val="page number"/>
    <w:basedOn w:val="DefaultParagraphFont"/>
    <w:semiHidden/>
    <w:rsid w:val="0043149E"/>
  </w:style>
  <w:style w:type="paragraph" w:styleId="BalloonText">
    <w:name w:val="Balloon Text"/>
    <w:basedOn w:val="Normal"/>
    <w:semiHidden/>
    <w:rsid w:val="0043149E"/>
    <w:rPr>
      <w:rFonts w:ascii="Tahoma" w:hAnsi="Tahoma" w:cs="Tahoma"/>
      <w:sz w:val="16"/>
      <w:szCs w:val="16"/>
    </w:rPr>
  </w:style>
  <w:style w:type="paragraph" w:styleId="ListParagraph">
    <w:name w:val="List Paragraph"/>
    <w:basedOn w:val="Normal"/>
    <w:uiPriority w:val="34"/>
    <w:qFormat/>
    <w:rsid w:val="005359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580\Downloads\03_template_StatusReport%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03_template_StatusReport (1)</Template>
  <TotalTime>94</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asi580</dc:creator>
  <cp:lastModifiedBy>Andrew</cp:lastModifiedBy>
  <cp:revision>12</cp:revision>
  <cp:lastPrinted>2005-03-28T01:11:00Z</cp:lastPrinted>
  <dcterms:created xsi:type="dcterms:W3CDTF">2015-05-01T18:02:00Z</dcterms:created>
  <dcterms:modified xsi:type="dcterms:W3CDTF">2015-05-02T04:00:00Z</dcterms:modified>
</cp:coreProperties>
</file>