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636B" w:rsidRDefault="0062636B"/>
    <w:p w:rsidR="0062636B" w:rsidRDefault="007658F1">
      <w:pPr>
        <w:pBdr>
          <w:bottom w:val="single" w:sz="4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Unit 3 Status Report</w:t>
      </w:r>
    </w:p>
    <w:p w:rsidR="0062636B" w:rsidRDefault="0062636B"/>
    <w:p w:rsidR="0062636B" w:rsidRDefault="007658F1">
      <w:r>
        <w:rPr>
          <w:sz w:val="28"/>
          <w:szCs w:val="28"/>
        </w:rPr>
        <w:t>Date:</w:t>
      </w:r>
      <w:r>
        <w:rPr>
          <w:sz w:val="28"/>
          <w:szCs w:val="28"/>
        </w:rPr>
        <w:tab/>
      </w:r>
      <w:r w:rsidR="001319C6">
        <w:tab/>
        <w:t>May 8</w:t>
      </w:r>
      <w:r>
        <w:t xml:space="preserve">, </w:t>
      </w:r>
      <w:r w:rsidR="001319C6">
        <w:t>2015</w:t>
      </w:r>
    </w:p>
    <w:p w:rsidR="0062636B" w:rsidRDefault="007658F1">
      <w:r>
        <w:rPr>
          <w:sz w:val="28"/>
          <w:szCs w:val="28"/>
        </w:rPr>
        <w:t>To:</w:t>
      </w:r>
      <w:r>
        <w:tab/>
      </w:r>
      <w:r>
        <w:tab/>
      </w:r>
      <w:proofErr w:type="spellStart"/>
      <w:r w:rsidR="001319C6">
        <w:rPr>
          <w:color w:val="0000FF"/>
        </w:rPr>
        <w:t>Mr</w:t>
      </w:r>
      <w:proofErr w:type="spellEnd"/>
      <w:r w:rsidR="001319C6">
        <w:rPr>
          <w:color w:val="0000FF"/>
        </w:rPr>
        <w:t xml:space="preserve"> Peck</w:t>
      </w:r>
    </w:p>
    <w:p w:rsidR="0062636B" w:rsidRDefault="007658F1">
      <w:r>
        <w:rPr>
          <w:sz w:val="28"/>
          <w:szCs w:val="28"/>
        </w:rPr>
        <w:t>From:</w:t>
      </w:r>
      <w:r>
        <w:tab/>
      </w:r>
      <w:r w:rsidR="00621B37">
        <w:t xml:space="preserve">Andrew Si, Chris Cheung, Nathan </w:t>
      </w:r>
      <w:proofErr w:type="spellStart"/>
      <w:r w:rsidR="00621B37">
        <w:t>Lui</w:t>
      </w:r>
      <w:proofErr w:type="spellEnd"/>
      <w:r w:rsidR="00621B37">
        <w:t xml:space="preserve">, </w:t>
      </w:r>
      <w:proofErr w:type="spellStart"/>
      <w:proofErr w:type="gramStart"/>
      <w:r w:rsidR="00621B37">
        <w:t>Som</w:t>
      </w:r>
      <w:proofErr w:type="spellEnd"/>
      <w:proofErr w:type="gramEnd"/>
      <w:r w:rsidR="00621B37">
        <w:t xml:space="preserve"> Pathak</w:t>
      </w:r>
    </w:p>
    <w:p w:rsidR="0062636B" w:rsidRDefault="0062636B"/>
    <w:p w:rsidR="0062636B" w:rsidRDefault="007658F1">
      <w:r>
        <w:rPr>
          <w:sz w:val="28"/>
          <w:szCs w:val="28"/>
        </w:rPr>
        <w:t>Subject:</w:t>
      </w:r>
      <w:r>
        <w:tab/>
        <w:t xml:space="preserve">Status Report </w:t>
      </w:r>
      <w:r w:rsidR="00621B37">
        <w:rPr>
          <w:color w:val="0000FF"/>
        </w:rPr>
        <w:t>5/4/2015 to 5/8/2015</w:t>
      </w:r>
    </w:p>
    <w:p w:rsidR="0062636B" w:rsidRDefault="0062636B"/>
    <w:p w:rsidR="0062636B" w:rsidRDefault="007658F1">
      <w:pPr>
        <w:rPr>
          <w:color w:val="0000FF"/>
        </w:rPr>
      </w:pPr>
      <w:r>
        <w:rPr>
          <w:sz w:val="28"/>
          <w:szCs w:val="28"/>
        </w:rPr>
        <w:t>Accomplishments:</w:t>
      </w:r>
      <w:r>
        <w:t xml:space="preserve"> </w:t>
      </w:r>
    </w:p>
    <w:p w:rsidR="00621B37" w:rsidRDefault="00621B37">
      <w:pPr>
        <w:rPr>
          <w:color w:val="0000FF"/>
        </w:rPr>
      </w:pPr>
    </w:p>
    <w:p w:rsidR="00621B37" w:rsidRDefault="00621B37" w:rsidP="00621B37">
      <w:pPr>
        <w:pStyle w:val="ListParagraph"/>
        <w:numPr>
          <w:ilvl w:val="0"/>
          <w:numId w:val="1"/>
        </w:numPr>
        <w:rPr>
          <w:color w:val="0000FF"/>
        </w:rPr>
      </w:pPr>
      <w:r>
        <w:rPr>
          <w:color w:val="0000FF"/>
        </w:rPr>
        <w:t xml:space="preserve">Determined which graphics library our group would be using: </w:t>
      </w:r>
      <w:proofErr w:type="spellStart"/>
      <w:r>
        <w:rPr>
          <w:color w:val="0000FF"/>
        </w:rPr>
        <w:t>LibGDX</w:t>
      </w:r>
      <w:proofErr w:type="spellEnd"/>
    </w:p>
    <w:p w:rsidR="00621B37" w:rsidRDefault="00621B37" w:rsidP="00621B37">
      <w:pPr>
        <w:pStyle w:val="ListParagraph"/>
        <w:numPr>
          <w:ilvl w:val="0"/>
          <w:numId w:val="1"/>
        </w:numPr>
        <w:rPr>
          <w:color w:val="0000FF"/>
        </w:rPr>
      </w:pPr>
      <w:r>
        <w:rPr>
          <w:color w:val="0000FF"/>
        </w:rPr>
        <w:t>Downloaded GitHub and set up project repository</w:t>
      </w:r>
    </w:p>
    <w:p w:rsidR="00621B37" w:rsidRDefault="00621B37" w:rsidP="00621B37">
      <w:pPr>
        <w:pStyle w:val="ListParagraph"/>
        <w:numPr>
          <w:ilvl w:val="0"/>
          <w:numId w:val="1"/>
        </w:numPr>
        <w:rPr>
          <w:color w:val="0000FF"/>
        </w:rPr>
      </w:pPr>
      <w:r>
        <w:rPr>
          <w:color w:val="0000FF"/>
        </w:rPr>
        <w:t>Character sprites and animation frames are complete</w:t>
      </w:r>
    </w:p>
    <w:p w:rsidR="00621B37" w:rsidRPr="00621B37" w:rsidRDefault="00621B37" w:rsidP="00621B37">
      <w:pPr>
        <w:pStyle w:val="ListParagraph"/>
        <w:numPr>
          <w:ilvl w:val="0"/>
          <w:numId w:val="1"/>
        </w:numPr>
        <w:rPr>
          <w:color w:val="0000FF"/>
        </w:rPr>
      </w:pPr>
      <w:r>
        <w:rPr>
          <w:color w:val="0000FF"/>
        </w:rPr>
        <w:t>Figured out all the methods, classes, and so on necessary for the project</w:t>
      </w:r>
    </w:p>
    <w:p w:rsidR="00621B37" w:rsidRDefault="00621B37" w:rsidP="00621B37">
      <w:pPr>
        <w:pStyle w:val="ListParagraph"/>
        <w:numPr>
          <w:ilvl w:val="0"/>
          <w:numId w:val="1"/>
        </w:numPr>
        <w:rPr>
          <w:color w:val="0000FF"/>
        </w:rPr>
      </w:pPr>
      <w:r>
        <w:rPr>
          <w:color w:val="0000FF"/>
        </w:rPr>
        <w:t>Used UML to create a class hierarchy overview of our project</w:t>
      </w:r>
    </w:p>
    <w:p w:rsidR="00082D3E" w:rsidRDefault="00082D3E" w:rsidP="00621B37">
      <w:pPr>
        <w:pStyle w:val="ListParagraph"/>
        <w:numPr>
          <w:ilvl w:val="0"/>
          <w:numId w:val="1"/>
        </w:numPr>
        <w:rPr>
          <w:color w:val="0000FF"/>
        </w:rPr>
      </w:pPr>
      <w:r>
        <w:rPr>
          <w:color w:val="0000FF"/>
        </w:rPr>
        <w:t>Finished preliminary class specification</w:t>
      </w:r>
      <w:bookmarkStart w:id="0" w:name="_GoBack"/>
      <w:bookmarkEnd w:id="0"/>
    </w:p>
    <w:p w:rsidR="00621B37" w:rsidRDefault="00621B37"/>
    <w:p w:rsidR="0062636B" w:rsidRDefault="007658F1">
      <w:pPr>
        <w:rPr>
          <w:color w:val="0000FF"/>
        </w:rPr>
      </w:pPr>
      <w:r>
        <w:rPr>
          <w:sz w:val="28"/>
          <w:szCs w:val="28"/>
        </w:rPr>
        <w:t>Problems/Risks:</w:t>
      </w:r>
      <w:r>
        <w:t xml:space="preserve"> </w:t>
      </w:r>
    </w:p>
    <w:p w:rsidR="00C9779B" w:rsidRDefault="00C9779B">
      <w:pPr>
        <w:rPr>
          <w:color w:val="0000FF"/>
        </w:rPr>
      </w:pPr>
    </w:p>
    <w:p w:rsidR="00C9779B" w:rsidRDefault="00C9779B" w:rsidP="00C9779B">
      <w:pPr>
        <w:pStyle w:val="ListParagraph"/>
        <w:numPr>
          <w:ilvl w:val="0"/>
          <w:numId w:val="2"/>
        </w:numPr>
      </w:pPr>
      <w:proofErr w:type="spellStart"/>
      <w:r>
        <w:t>LibGDX</w:t>
      </w:r>
      <w:proofErr w:type="spellEnd"/>
      <w:r>
        <w:t xml:space="preserve"> is a pretty complicated library; hopefully our group can figure it out</w:t>
      </w:r>
    </w:p>
    <w:p w:rsidR="00C9779B" w:rsidRDefault="00C9779B" w:rsidP="00C9779B">
      <w:pPr>
        <w:pStyle w:val="ListParagraph"/>
        <w:numPr>
          <w:ilvl w:val="0"/>
          <w:numId w:val="2"/>
        </w:numPr>
      </w:pPr>
      <w:r>
        <w:t>AP testing is ongoing and many members in our group will be unable to invest very much time into the project until testing is concluded</w:t>
      </w:r>
    </w:p>
    <w:p w:rsidR="0062636B" w:rsidRDefault="0062636B"/>
    <w:p w:rsidR="001319C6" w:rsidRDefault="007658F1" w:rsidP="00C9779B">
      <w:pPr>
        <w:rPr>
          <w:color w:val="0000FF"/>
        </w:rPr>
      </w:pPr>
      <w:r>
        <w:rPr>
          <w:sz w:val="28"/>
          <w:szCs w:val="28"/>
        </w:rPr>
        <w:t>Next Steps:</w:t>
      </w:r>
      <w:r>
        <w:t xml:space="preserve"> </w:t>
      </w:r>
    </w:p>
    <w:p w:rsidR="00C9779B" w:rsidRDefault="00C9779B" w:rsidP="00C9779B">
      <w:pPr>
        <w:rPr>
          <w:color w:val="0000FF"/>
        </w:rPr>
      </w:pPr>
    </w:p>
    <w:p w:rsidR="00C9779B" w:rsidRDefault="00C9779B" w:rsidP="00C9779B">
      <w:pPr>
        <w:pStyle w:val="ListParagraph"/>
        <w:numPr>
          <w:ilvl w:val="0"/>
          <w:numId w:val="3"/>
        </w:numPr>
      </w:pPr>
      <w:r>
        <w:t>Complete the rest of the</w:t>
      </w:r>
      <w:ins w:id="1" w:author="Andrew" w:date="2015-05-01T20:34:00Z">
        <w:r>
          <w:t xml:space="preserve"> artwork </w:t>
        </w:r>
      </w:ins>
      <w:r>
        <w:t>(maps, projectiles)</w:t>
      </w:r>
      <w:ins w:id="2" w:author="Andrew" w:date="2015-05-01T20:34:00Z">
        <w:r>
          <w:t xml:space="preserve">. </w:t>
        </w:r>
      </w:ins>
    </w:p>
    <w:p w:rsidR="00C9779B" w:rsidRDefault="00C9779B" w:rsidP="00C9779B">
      <w:pPr>
        <w:pStyle w:val="ListParagraph"/>
        <w:numPr>
          <w:ilvl w:val="0"/>
          <w:numId w:val="3"/>
        </w:numPr>
      </w:pPr>
      <w:r>
        <w:t xml:space="preserve">Set up hit detection between character and map boundaries. </w:t>
      </w:r>
    </w:p>
    <w:p w:rsidR="00C9779B" w:rsidRDefault="00C9779B" w:rsidP="00C9779B">
      <w:pPr>
        <w:pStyle w:val="ListParagraph"/>
        <w:numPr>
          <w:ilvl w:val="0"/>
          <w:numId w:val="3"/>
        </w:numPr>
      </w:pPr>
      <w:r>
        <w:t>Complete combat system and RPG aspects backend.</w:t>
      </w:r>
    </w:p>
    <w:p w:rsidR="00C9779B" w:rsidRPr="00C9779B" w:rsidRDefault="00C9779B" w:rsidP="00C9779B">
      <w:pPr>
        <w:pStyle w:val="ListParagraph"/>
        <w:numPr>
          <w:ilvl w:val="0"/>
          <w:numId w:val="3"/>
        </w:numPr>
      </w:pPr>
      <w:r>
        <w:t>Complete map generation algorithms and/or hand crafted maps.</w:t>
      </w:r>
    </w:p>
    <w:sectPr w:rsidR="00C9779B" w:rsidRPr="00C9779B">
      <w:headerReference w:type="default" r:id="rId7"/>
      <w:footerReference w:type="default" r:id="rId8"/>
      <w:pgSz w:w="12240" w:h="15840" w:code="1"/>
      <w:pgMar w:top="540" w:right="800" w:bottom="1440" w:left="935" w:header="720" w:footer="720" w:gutter="0"/>
      <w:paperSrc w:first="256" w:other="25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63FD" w:rsidRDefault="009463FD">
      <w:r>
        <w:separator/>
      </w:r>
    </w:p>
  </w:endnote>
  <w:endnote w:type="continuationSeparator" w:id="0">
    <w:p w:rsidR="009463FD" w:rsidRDefault="009463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636B" w:rsidRDefault="001319C6">
    <w:pPr>
      <w:pStyle w:val="Footer"/>
      <w:tabs>
        <w:tab w:val="clear" w:pos="4320"/>
        <w:tab w:val="clear" w:pos="8640"/>
        <w:tab w:val="right" w:pos="10450"/>
      </w:tabs>
    </w:pPr>
    <w:r>
      <w:rPr>
        <w:noProof/>
      </w:rPr>
      <w:drawing>
        <wp:inline distT="0" distB="0" distL="0" distR="0">
          <wp:extent cx="790575" cy="409575"/>
          <wp:effectExtent l="0" t="0" r="9525" b="9525"/>
          <wp:docPr id="3" name="Picture 3" descr="ant_bitma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nt_bitma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0575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658F1">
      <w:t xml:space="preserve"> </w:t>
    </w:r>
    <w:r w:rsidR="009463FD">
      <w:fldChar w:fldCharType="begin"/>
    </w:r>
    <w:r w:rsidR="009463FD">
      <w:instrText xml:space="preserve"> FILENAME </w:instrText>
    </w:r>
    <w:r w:rsidR="009463FD">
      <w:fldChar w:fldCharType="separate"/>
    </w:r>
    <w:ins w:id="3" w:author="Andrew Si" w:date="2015-05-08T20:41:00Z">
      <w:r>
        <w:rPr>
          <w:noProof/>
        </w:rPr>
        <w:t>Document2</w:t>
      </w:r>
    </w:ins>
    <w:ins w:id="4" w:author="George Peck" w:date="2006-05-02T12:50:00Z">
      <w:del w:id="5" w:author="Andrew Si" w:date="2015-05-08T20:41:00Z">
        <w:r w:rsidR="007658F1" w:rsidDel="001319C6">
          <w:rPr>
            <w:noProof/>
          </w:rPr>
          <w:delText>03_template_StatusReport.dot</w:delText>
        </w:r>
      </w:del>
    </w:ins>
    <w:del w:id="6" w:author="Andrew Si" w:date="2015-05-08T20:41:00Z">
      <w:r w:rsidR="007658F1" w:rsidDel="001319C6">
        <w:rPr>
          <w:noProof/>
        </w:rPr>
        <w:delText>Document2</w:delText>
      </w:r>
    </w:del>
    <w:r w:rsidR="009463FD">
      <w:rPr>
        <w:noProof/>
      </w:rPr>
      <w:fldChar w:fldCharType="end"/>
    </w:r>
    <w:r w:rsidR="007658F1">
      <w:tab/>
      <w:t xml:space="preserve">page </w:t>
    </w:r>
    <w:r w:rsidR="007658F1">
      <w:rPr>
        <w:rStyle w:val="PageNumber"/>
      </w:rPr>
      <w:fldChar w:fldCharType="begin"/>
    </w:r>
    <w:r w:rsidR="007658F1">
      <w:rPr>
        <w:rStyle w:val="PageNumber"/>
      </w:rPr>
      <w:instrText xml:space="preserve"> PAGE </w:instrText>
    </w:r>
    <w:r w:rsidR="007658F1">
      <w:rPr>
        <w:rStyle w:val="PageNumber"/>
      </w:rPr>
      <w:fldChar w:fldCharType="separate"/>
    </w:r>
    <w:r w:rsidR="00082D3E">
      <w:rPr>
        <w:rStyle w:val="PageNumber"/>
        <w:noProof/>
      </w:rPr>
      <w:t>1</w:t>
    </w:r>
    <w:r w:rsidR="007658F1">
      <w:rPr>
        <w:rStyle w:val="PageNumber"/>
      </w:rPr>
      <w:fldChar w:fldCharType="end"/>
    </w:r>
    <w:r w:rsidR="007658F1">
      <w:rPr>
        <w:rStyle w:val="PageNumber"/>
      </w:rPr>
      <w:t xml:space="preserve"> of </w:t>
    </w:r>
    <w:r w:rsidR="007658F1">
      <w:rPr>
        <w:rStyle w:val="PageNumber"/>
      </w:rPr>
      <w:fldChar w:fldCharType="begin"/>
    </w:r>
    <w:r w:rsidR="007658F1">
      <w:rPr>
        <w:rStyle w:val="PageNumber"/>
      </w:rPr>
      <w:instrText xml:space="preserve"> NUMPAGES </w:instrText>
    </w:r>
    <w:r w:rsidR="007658F1">
      <w:rPr>
        <w:rStyle w:val="PageNumber"/>
      </w:rPr>
      <w:fldChar w:fldCharType="separate"/>
    </w:r>
    <w:r w:rsidR="00082D3E">
      <w:rPr>
        <w:rStyle w:val="PageNumber"/>
        <w:noProof/>
      </w:rPr>
      <w:t>1</w:t>
    </w:r>
    <w:r w:rsidR="007658F1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63FD" w:rsidRDefault="009463FD">
      <w:r>
        <w:separator/>
      </w:r>
    </w:p>
  </w:footnote>
  <w:footnote w:type="continuationSeparator" w:id="0">
    <w:p w:rsidR="009463FD" w:rsidRDefault="009463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636B" w:rsidRDefault="007658F1">
    <w:pPr>
      <w:pStyle w:val="Header"/>
      <w:tabs>
        <w:tab w:val="clear" w:pos="8640"/>
        <w:tab w:val="right" w:pos="10450"/>
      </w:tabs>
      <w:ind w:left="-55"/>
    </w:pPr>
    <w:r>
      <w:tab/>
    </w:r>
    <w:r>
      <w:tab/>
    </w:r>
    <w:r w:rsidR="00621B37">
      <w:t>Project Malice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5422A8"/>
    <w:multiLevelType w:val="hybridMultilevel"/>
    <w:tmpl w:val="9E76B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95269C"/>
    <w:multiLevelType w:val="hybridMultilevel"/>
    <w:tmpl w:val="D9BCB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DD0505"/>
    <w:multiLevelType w:val="hybridMultilevel"/>
    <w:tmpl w:val="876A8172"/>
    <w:lvl w:ilvl="0" w:tplc="04090001">
      <w:start w:val="1"/>
      <w:numFmt w:val="bullet"/>
      <w:lvlText w:val=""/>
      <w:lvlJc w:val="left"/>
      <w:pPr>
        <w:ind w:left="66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8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0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2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54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26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98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0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2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drew Si">
    <w15:presenceInfo w15:providerId="Windows Live" w15:userId="c6c7da8498c984c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rawingGridHorizontalSpacing w:val="55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9C6"/>
    <w:rsid w:val="00082D3E"/>
    <w:rsid w:val="001319C6"/>
    <w:rsid w:val="00621B37"/>
    <w:rsid w:val="0062636B"/>
    <w:rsid w:val="007658F1"/>
    <w:rsid w:val="009463FD"/>
    <w:rsid w:val="00C9779B"/>
    <w:rsid w:val="00F14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6673526-9AEF-4FD8-95C9-FFF52C4DF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Verdana" w:hAnsi="Verdana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right" w:pos="10285"/>
      </w:tabs>
      <w:spacing w:after="200"/>
      <w:ind w:left="-58"/>
      <w:outlineLvl w:val="0"/>
    </w:pPr>
    <w:rPr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21B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60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w\Downloads\03_template_StatusReport%20(1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03_template_StatusReport (1)</Template>
  <TotalTime>36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988</CharactersWithSpaces>
  <SharedDoc>false</SharedDoc>
  <HLinks>
    <vt:vector size="18" baseType="variant">
      <vt:variant>
        <vt:i4>6422630</vt:i4>
      </vt:variant>
      <vt:variant>
        <vt:i4>1430</vt:i4>
      </vt:variant>
      <vt:variant>
        <vt:i4>1025</vt:i4>
      </vt:variant>
      <vt:variant>
        <vt:i4>1</vt:i4>
      </vt:variant>
      <vt:variant>
        <vt:lpwstr>MBlogo</vt:lpwstr>
      </vt:variant>
      <vt:variant>
        <vt:lpwstr/>
      </vt:variant>
      <vt:variant>
        <vt:i4>6488166</vt:i4>
      </vt:variant>
      <vt:variant>
        <vt:i4>1433</vt:i4>
      </vt:variant>
      <vt:variant>
        <vt:i4>1026</vt:i4>
      </vt:variant>
      <vt:variant>
        <vt:i4>1</vt:i4>
      </vt:variant>
      <vt:variant>
        <vt:lpwstr>project_tag_wombat</vt:lpwstr>
      </vt:variant>
      <vt:variant>
        <vt:lpwstr/>
      </vt:variant>
      <vt:variant>
        <vt:i4>4522082</vt:i4>
      </vt:variant>
      <vt:variant>
        <vt:i4>1438</vt:i4>
      </vt:variant>
      <vt:variant>
        <vt:i4>1027</vt:i4>
      </vt:variant>
      <vt:variant>
        <vt:i4>1</vt:i4>
      </vt:variant>
      <vt:variant>
        <vt:lpwstr>ant_bitmap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Andrew</dc:creator>
  <cp:keywords/>
  <dc:description/>
  <cp:lastModifiedBy>Andrew Si</cp:lastModifiedBy>
  <cp:revision>3</cp:revision>
  <cp:lastPrinted>2005-03-28T01:11:00Z</cp:lastPrinted>
  <dcterms:created xsi:type="dcterms:W3CDTF">2015-05-09T03:41:00Z</dcterms:created>
  <dcterms:modified xsi:type="dcterms:W3CDTF">2015-05-09T05:32:00Z</dcterms:modified>
</cp:coreProperties>
</file>