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40AA" w:rsidRDefault="00C540AA">
      <w:pPr>
        <w:tabs>
          <w:tab w:val="right" w:pos="10285"/>
        </w:tabs>
        <w:ind w:left="275" w:right="220"/>
      </w:pPr>
    </w:p>
    <w:p w:rsidR="00C540AA" w:rsidRDefault="00C540AA">
      <w:pPr>
        <w:pStyle w:val="Heading1"/>
        <w:pBdr>
          <w:bottom w:val="single" w:sz="4" w:space="1" w:color="auto"/>
        </w:pBdr>
        <w:ind w:left="275" w:right="220"/>
        <w:rPr>
          <w:sz w:val="28"/>
        </w:rPr>
      </w:pPr>
      <w:r>
        <w:rPr>
          <w:sz w:val="28"/>
        </w:rPr>
        <w:t>Unit 6 Reflection</w:t>
      </w:r>
    </w:p>
    <w:p w:rsidR="00C540AA" w:rsidRDefault="00C540AA"/>
    <w:p w:rsidR="00C540AA" w:rsidRDefault="00C540AA">
      <w:r>
        <w:t>Date:</w:t>
      </w:r>
      <w:r>
        <w:tab/>
      </w:r>
      <w:r>
        <w:tab/>
      </w:r>
      <w:ins w:id="0" w:author="Andrew Si" w:date="2015-06-01T20:44:00Z">
        <w:r w:rsidR="00DD4B07">
          <w:t>June</w:t>
        </w:r>
      </w:ins>
      <w:del w:id="1" w:author="Andrew Si" w:date="2015-06-01T20:44:00Z">
        <w:r w:rsidDel="00DD4B07">
          <w:delText>May</w:delText>
        </w:r>
      </w:del>
      <w:r>
        <w:t xml:space="preserve"> 1, </w:t>
      </w:r>
      <w:del w:id="2" w:author="Andrew Si" w:date="2015-06-01T20:44:00Z">
        <w:r w:rsidDel="00DD4B07">
          <w:rPr>
            <w:color w:val="0000FF"/>
          </w:rPr>
          <w:delText>{200x}</w:delText>
        </w:r>
      </w:del>
      <w:ins w:id="3" w:author="Andrew Si" w:date="2015-06-01T20:44:00Z">
        <w:r w:rsidR="00DD4B07">
          <w:rPr>
            <w:color w:val="0000FF"/>
          </w:rPr>
          <w:t>2015</w:t>
        </w:r>
      </w:ins>
    </w:p>
    <w:p w:rsidR="00C540AA" w:rsidRDefault="00C540AA">
      <w:r>
        <w:t>To:</w:t>
      </w:r>
      <w:r>
        <w:tab/>
      </w:r>
      <w:r>
        <w:tab/>
      </w:r>
      <w:del w:id="4" w:author="Andrew Si" w:date="2015-06-01T20:44:00Z">
        <w:r w:rsidDel="00DD4B07">
          <w:rPr>
            <w:color w:val="0000FF"/>
          </w:rPr>
          <w:delText>{Project Manager (Teacher)}</w:delText>
        </w:r>
      </w:del>
      <w:proofErr w:type="spellStart"/>
      <w:ins w:id="5" w:author="Andrew Si" w:date="2015-06-01T20:44:00Z">
        <w:r w:rsidR="00DD4B07">
          <w:rPr>
            <w:color w:val="0000FF"/>
          </w:rPr>
          <w:t>Mr</w:t>
        </w:r>
        <w:proofErr w:type="spellEnd"/>
        <w:r w:rsidR="00DD4B07">
          <w:rPr>
            <w:color w:val="0000FF"/>
          </w:rPr>
          <w:t xml:space="preserve"> Peck</w:t>
        </w:r>
      </w:ins>
    </w:p>
    <w:p w:rsidR="00C540AA" w:rsidRDefault="00C540AA">
      <w:r>
        <w:t>From:</w:t>
      </w:r>
      <w:r>
        <w:tab/>
      </w:r>
      <w:del w:id="6" w:author="Andrew Si" w:date="2015-06-01T20:44:00Z">
        <w:r w:rsidDel="00DD4B07">
          <w:rPr>
            <w:color w:val="0000FF"/>
          </w:rPr>
          <w:delText>{Your Name}</w:delText>
        </w:r>
      </w:del>
      <w:ins w:id="7" w:author="Andrew Si" w:date="2015-06-01T20:44:00Z">
        <w:r w:rsidR="00DD4B07">
          <w:rPr>
            <w:color w:val="0000FF"/>
          </w:rPr>
          <w:t>Andrew Si</w:t>
        </w:r>
      </w:ins>
    </w:p>
    <w:p w:rsidR="00C540AA" w:rsidRDefault="00C540AA"/>
    <w:p w:rsidR="00C540AA" w:rsidRDefault="00C540AA">
      <w:r>
        <w:t>Subject:</w:t>
      </w:r>
      <w:r>
        <w:tab/>
      </w:r>
      <w:ins w:id="8" w:author="Andrew Si" w:date="2015-06-01T20:57:00Z">
        <w:r w:rsidR="00DD4B07">
          <w:t xml:space="preserve">APCS Final </w:t>
        </w:r>
      </w:ins>
      <w:del w:id="9" w:author="Andrew Si" w:date="2015-06-01T20:57:00Z">
        <w:r w:rsidDel="00DD4B07">
          <w:delText xml:space="preserve">“Hunt for the Wombat” </w:delText>
        </w:r>
      </w:del>
      <w:r>
        <w:t>Project</w:t>
      </w:r>
      <w:ins w:id="10" w:author="Andrew Si" w:date="2015-06-01T20:57:00Z">
        <w:r w:rsidR="00DD4B07">
          <w:t xml:space="preserve"> (“Gauntlet”)</w:t>
        </w:r>
      </w:ins>
      <w:r>
        <w:t xml:space="preserve"> Reflection</w:t>
      </w:r>
    </w:p>
    <w:p w:rsidR="00C540AA" w:rsidRDefault="00C540AA"/>
    <w:p w:rsidR="00C540AA" w:rsidRDefault="00C540AA">
      <w:r>
        <w:rPr>
          <w:b/>
          <w:bCs/>
        </w:rPr>
        <w:t>Accomplishments.</w:t>
      </w:r>
      <w:r>
        <w:t xml:space="preserve"> </w:t>
      </w:r>
      <w:bookmarkStart w:id="11" w:name="_GoBack"/>
      <w:bookmarkEnd w:id="11"/>
    </w:p>
    <w:p w:rsidR="00C540AA" w:rsidRDefault="00C540AA">
      <w:pPr>
        <w:rPr>
          <w:ins w:id="12" w:author="Andrew Si" w:date="2015-06-01T20:59:00Z"/>
        </w:rPr>
      </w:pPr>
    </w:p>
    <w:p w:rsidR="004360DE" w:rsidRDefault="00DD4B07">
      <w:pPr>
        <w:rPr>
          <w:ins w:id="13" w:author="Andrew Si" w:date="2015-06-01T21:33:00Z"/>
        </w:rPr>
      </w:pPr>
      <w:ins w:id="14" w:author="Andrew Si" w:date="2015-06-01T20:59:00Z">
        <w:r>
          <w:t>I was the project leader of Gauntlet (working title Project Malice)</w:t>
        </w:r>
      </w:ins>
      <w:ins w:id="15" w:author="Andrew Si" w:date="2015-06-01T21:01:00Z">
        <w:r w:rsidR="00992728">
          <w:t xml:space="preserve">, so I had the responsibility of making sure that the team was on task and on schedule. </w:t>
        </w:r>
      </w:ins>
      <w:ins w:id="16" w:author="Andrew Si" w:date="2015-06-01T21:03:00Z">
        <w:r w:rsidR="00992728">
          <w:t>In the beginning of the project</w:t>
        </w:r>
      </w:ins>
      <w:ins w:id="17" w:author="Andrew Si" w:date="2015-06-01T21:01:00Z">
        <w:r w:rsidR="00992728">
          <w:t xml:space="preserve">, I designed the class layout </w:t>
        </w:r>
      </w:ins>
      <w:ins w:id="18" w:author="Andrew Si" w:date="2015-06-01T21:11:00Z">
        <w:r w:rsidR="00992728">
          <w:t xml:space="preserve">and initial specifications </w:t>
        </w:r>
      </w:ins>
      <w:ins w:id="19" w:author="Andrew Si" w:date="2015-06-01T21:01:00Z">
        <w:r w:rsidR="00992728">
          <w:t>of the game</w:t>
        </w:r>
      </w:ins>
      <w:ins w:id="20" w:author="Andrew Si" w:date="2015-06-01T21:03:00Z">
        <w:r w:rsidR="00992728">
          <w:t xml:space="preserve"> and set up a GitHub repository, </w:t>
        </w:r>
        <w:proofErr w:type="spellStart"/>
        <w:r w:rsidR="00992728">
          <w:t>LibGDX</w:t>
        </w:r>
        <w:proofErr w:type="spellEnd"/>
        <w:r w:rsidR="00992728">
          <w:t xml:space="preserve"> project, and </w:t>
        </w:r>
        <w:proofErr w:type="spellStart"/>
        <w:r w:rsidR="00992728">
          <w:t>Gradle</w:t>
        </w:r>
        <w:proofErr w:type="spellEnd"/>
        <w:r w:rsidR="00992728">
          <w:t xml:space="preserve"> for Eclipse</w:t>
        </w:r>
      </w:ins>
      <w:ins w:id="21" w:author="Andrew Si" w:date="2015-06-01T21:07:00Z">
        <w:r w:rsidR="00992728">
          <w:t xml:space="preserve"> and helped the rest of the group set up everything. During the project development, I worked on </w:t>
        </w:r>
      </w:ins>
      <w:ins w:id="22" w:author="Andrew Si" w:date="2015-06-01T21:08:00Z">
        <w:r w:rsidR="00992728">
          <w:t xml:space="preserve">the </w:t>
        </w:r>
        <w:proofErr w:type="spellStart"/>
        <w:r w:rsidR="00992728">
          <w:t>CharacterSelect</w:t>
        </w:r>
        <w:proofErr w:type="spellEnd"/>
        <w:r w:rsidR="00992728">
          <w:t xml:space="preserve"> and </w:t>
        </w:r>
        <w:proofErr w:type="spellStart"/>
        <w:r w:rsidR="00992728">
          <w:t>GameScreen</w:t>
        </w:r>
        <w:proofErr w:type="spellEnd"/>
        <w:r w:rsidR="00992728">
          <w:t xml:space="preserve"> </w:t>
        </w:r>
      </w:ins>
      <w:ins w:id="23" w:author="Andrew Si" w:date="2015-06-01T21:07:00Z">
        <w:r w:rsidR="00992728">
          <w:t>Screens in our game application</w:t>
        </w:r>
      </w:ins>
      <w:ins w:id="24" w:author="Andrew Si" w:date="2015-06-01T21:08:00Z">
        <w:r w:rsidR="00992728">
          <w:t>, the Projectile class, and the Character class and its two subclasses, Enemy and Player</w:t>
        </w:r>
      </w:ins>
      <w:ins w:id="25" w:author="Andrew Si" w:date="2015-06-01T21:07:00Z">
        <w:r w:rsidR="00992728">
          <w:t>.</w:t>
        </w:r>
      </w:ins>
      <w:ins w:id="26" w:author="Andrew Si" w:date="2015-06-01T21:10:00Z">
        <w:r w:rsidR="00992728">
          <w:t xml:space="preserve"> More specifically, I handled a lot of t</w:t>
        </w:r>
        <w:r w:rsidR="00B85564">
          <w:t>he movement and combat code</w:t>
        </w:r>
      </w:ins>
      <w:ins w:id="27" w:author="Andrew Si" w:date="2015-06-01T21:11:00Z">
        <w:r w:rsidR="00B85564">
          <w:t xml:space="preserve"> for Character, Enemy, and Player</w:t>
        </w:r>
      </w:ins>
      <w:ins w:id="28" w:author="Andrew Si" w:date="2015-06-01T21:10:00Z">
        <w:r w:rsidR="00B85564">
          <w:t>.</w:t>
        </w:r>
      </w:ins>
      <w:ins w:id="29" w:author="Andrew Si" w:date="2015-06-01T21:12:00Z">
        <w:r w:rsidR="00B85564">
          <w:t xml:space="preserve"> </w:t>
        </w:r>
      </w:ins>
    </w:p>
    <w:p w:rsidR="004360DE" w:rsidRDefault="004360DE">
      <w:pPr>
        <w:rPr>
          <w:ins w:id="30" w:author="Andrew Si" w:date="2015-06-01T21:33:00Z"/>
        </w:rPr>
      </w:pPr>
    </w:p>
    <w:p w:rsidR="00DD4B07" w:rsidRDefault="00B85564">
      <w:pPr>
        <w:rPr>
          <w:ins w:id="31" w:author="Andrew Si" w:date="2015-06-01T20:59:00Z"/>
        </w:rPr>
      </w:pPr>
      <w:ins w:id="32" w:author="Andrew Si" w:date="2015-06-01T21:12:00Z">
        <w:r>
          <w:t xml:space="preserve">I was able to successfully implement a balanced and functional combat system and proper shooting mechanics. </w:t>
        </w:r>
        <w:proofErr w:type="spellStart"/>
        <w:r>
          <w:t>GameScreen</w:t>
        </w:r>
        <w:proofErr w:type="spellEnd"/>
        <w:r>
          <w:t xml:space="preserve"> was another important class I worked on; my code </w:t>
        </w:r>
      </w:ins>
      <w:ins w:id="33" w:author="Andrew Si" w:date="2015-06-01T21:18:00Z">
        <w:r>
          <w:t>helped</w:t>
        </w:r>
      </w:ins>
      <w:ins w:id="34" w:author="Andrew Si" w:date="2015-06-01T21:12:00Z">
        <w:r>
          <w:t xml:space="preserve"> </w:t>
        </w:r>
        <w:proofErr w:type="spellStart"/>
        <w:r>
          <w:t>GameScreen</w:t>
        </w:r>
        <w:proofErr w:type="spellEnd"/>
        <w:r>
          <w:t xml:space="preserve"> properly handle interactions between the Map, Characters, and Projectiles, from collision detection to passing correct parameters for </w:t>
        </w:r>
      </w:ins>
      <w:ins w:id="35" w:author="Andrew Si" w:date="2015-06-01T21:17:00Z">
        <w:r>
          <w:t xml:space="preserve">aiming and dealing damage. </w:t>
        </w:r>
      </w:ins>
      <w:ins w:id="36" w:author="Andrew Si" w:date="2015-06-01T21:20:00Z">
        <w:r w:rsidR="00D51CDF">
          <w:t>Most importantly, I was able to get our team through the project and accomplish the goals of our original plan.</w:t>
        </w:r>
      </w:ins>
    </w:p>
    <w:p w:rsidR="00DD4B07" w:rsidRDefault="00DD4B07"/>
    <w:p w:rsidR="00C540AA" w:rsidRDefault="00C540AA">
      <w:pPr>
        <w:rPr>
          <w:ins w:id="37" w:author="Andrew Si" w:date="2015-06-01T21:22:00Z"/>
        </w:rPr>
      </w:pPr>
      <w:r>
        <w:rPr>
          <w:b/>
          <w:bCs/>
        </w:rPr>
        <w:t>Learning Experience</w:t>
      </w:r>
      <w:r>
        <w:t xml:space="preserve">. </w:t>
      </w:r>
      <w:r>
        <w:br/>
        <w:t xml:space="preserve"> </w:t>
      </w:r>
    </w:p>
    <w:p w:rsidR="00AF5F6A" w:rsidRDefault="00D51CDF">
      <w:pPr>
        <w:rPr>
          <w:ins w:id="38" w:author="Andrew Si" w:date="2015-06-01T21:50:00Z"/>
        </w:rPr>
      </w:pPr>
      <w:ins w:id="39" w:author="Andrew Si" w:date="2015-06-01T21:22:00Z">
        <w:r>
          <w:t>The most valuable thing</w:t>
        </w:r>
      </w:ins>
      <w:ins w:id="40" w:author="Andrew Si" w:date="2015-06-01T21:34:00Z">
        <w:r w:rsidR="004360DE">
          <w:t>s</w:t>
        </w:r>
      </w:ins>
      <w:ins w:id="41" w:author="Andrew Si" w:date="2015-06-01T21:22:00Z">
        <w:r>
          <w:t xml:space="preserve"> I lea</w:t>
        </w:r>
        <w:r w:rsidR="004360DE">
          <w:t xml:space="preserve">rned from this project </w:t>
        </w:r>
      </w:ins>
      <w:ins w:id="42" w:author="Andrew Si" w:date="2015-06-01T21:34:00Z">
        <w:r w:rsidR="004360DE">
          <w:t>were learning to use a third party graphics library for the first time and leading a group of programmers in trying to create an application with a tight deadline (or at least I thought it was).</w:t>
        </w:r>
      </w:ins>
      <w:ins w:id="43" w:author="Andrew Si" w:date="2015-06-01T21:49:00Z">
        <w:r w:rsidR="00AF5F6A">
          <w:t xml:space="preserve"> </w:t>
        </w:r>
      </w:ins>
    </w:p>
    <w:p w:rsidR="00AF5F6A" w:rsidRDefault="00AF5F6A">
      <w:pPr>
        <w:rPr>
          <w:ins w:id="44" w:author="Andrew Si" w:date="2015-06-01T21:50:00Z"/>
        </w:rPr>
      </w:pPr>
    </w:p>
    <w:p w:rsidR="00D51CDF" w:rsidRDefault="00AF5F6A">
      <w:pPr>
        <w:rPr>
          <w:ins w:id="45" w:author="Andrew Si" w:date="2015-06-01T22:08:00Z"/>
        </w:rPr>
      </w:pPr>
      <w:ins w:id="46" w:author="Andrew Si" w:date="2015-06-01T21:49:00Z">
        <w:r>
          <w:t xml:space="preserve">Using a third party graphics library was a very interesting experience because rather than creating everything from scratch or using Java’s basic libraries, I could stand on the shoulders of other programmers’ achievements. Furthermore, </w:t>
        </w:r>
      </w:ins>
      <w:ins w:id="47" w:author="Andrew Si" w:date="2015-06-01T22:07:00Z">
        <w:r w:rsidR="00D26053">
          <w:t>in the future, if I pursue a career in computer science, I will very likely have to utilize third party libraries and gain experience with them.</w:t>
        </w:r>
      </w:ins>
      <w:ins w:id="48" w:author="Andrew Si" w:date="2015-06-01T22:08:00Z">
        <w:r w:rsidR="00D26053">
          <w:t xml:space="preserve"> </w:t>
        </w:r>
        <w:proofErr w:type="spellStart"/>
        <w:r w:rsidR="00D26053">
          <w:t>LibGDX</w:t>
        </w:r>
        <w:proofErr w:type="spellEnd"/>
        <w:r w:rsidR="00D26053">
          <w:t xml:space="preserve"> itself is also a useful library and if I choose to go into game development, then I will already have experience with it.</w:t>
        </w:r>
      </w:ins>
    </w:p>
    <w:p w:rsidR="00D26053" w:rsidRDefault="00D26053">
      <w:pPr>
        <w:rPr>
          <w:ins w:id="49" w:author="Andrew Si" w:date="2015-06-01T22:08:00Z"/>
        </w:rPr>
      </w:pPr>
    </w:p>
    <w:p w:rsidR="00D26053" w:rsidRDefault="00D26053">
      <w:pPr>
        <w:rPr>
          <w:ins w:id="50" w:author="Andrew Si" w:date="2015-06-01T21:22:00Z"/>
        </w:rPr>
      </w:pPr>
      <w:ins w:id="51" w:author="Andrew Si" w:date="2015-06-01T22:08:00Z">
        <w:r>
          <w:t xml:space="preserve">Leading a group of programmers was also an enriching experience because </w:t>
        </w:r>
      </w:ins>
      <w:ins w:id="52" w:author="Andrew Si" w:date="2015-06-01T22:15:00Z">
        <w:r>
          <w:t>I might have to do so in the future again.</w:t>
        </w:r>
      </w:ins>
    </w:p>
    <w:p w:rsidR="00D51CDF" w:rsidRPr="00D51CDF" w:rsidRDefault="00D51CDF">
      <w:pPr>
        <w:rPr>
          <w:color w:val="0000FF"/>
          <w:rPrChange w:id="53" w:author="Andrew Si" w:date="2015-06-01T21:22:00Z">
            <w:rPr/>
          </w:rPrChange>
        </w:rPr>
      </w:pPr>
    </w:p>
    <w:p w:rsidR="00C540AA" w:rsidRDefault="00C540AA">
      <w:r>
        <w:rPr>
          <w:b/>
          <w:bCs/>
        </w:rPr>
        <w:lastRenderedPageBreak/>
        <w:t>Objectives</w:t>
      </w:r>
      <w:r w:rsidR="00653E15">
        <w:t>.</w:t>
      </w:r>
    </w:p>
    <w:p w:rsidR="00C540AA" w:rsidRDefault="00C540AA"/>
    <w:p w:rsidR="00D26053" w:rsidRDefault="00C540AA" w:rsidP="000C49DE">
      <w:pPr>
        <w:numPr>
          <w:ilvl w:val="0"/>
          <w:numId w:val="1"/>
        </w:numPr>
      </w:pPr>
      <w:r>
        <w:t xml:space="preserve">Challenge </w:t>
      </w:r>
      <w:ins w:id="54" w:author="Andrew Si" w:date="2015-06-01T22:27:00Z">
        <w:r w:rsidR="003D531F">
          <w:br/>
        </w:r>
      </w:ins>
      <w:del w:id="55" w:author="Andrew Si" w:date="2015-06-01T22:17:00Z">
        <w:r w:rsidDel="00D26053">
          <w:rPr>
            <w:color w:val="0000FF"/>
          </w:rPr>
          <w:delText>{To what degree of difficulty did you challenge yourself?}</w:delText>
        </w:r>
      </w:del>
      <w:ins w:id="56" w:author="Andrew Si" w:date="2015-06-01T22:16:00Z">
        <w:r w:rsidR="00D26053" w:rsidRPr="000C49DE">
          <w:rPr>
            <w:color w:val="0000FF"/>
          </w:rPr>
          <w:t>The proj</w:t>
        </w:r>
        <w:r w:rsidR="00D26053" w:rsidRPr="00501EAD">
          <w:rPr>
            <w:color w:val="0000FF"/>
          </w:rPr>
          <w:t>ect was pretty challenging. We had an ambitious o</w:t>
        </w:r>
        <w:r w:rsidR="00D26053" w:rsidRPr="00D26053">
          <w:rPr>
            <w:color w:val="0000FF"/>
          </w:rPr>
          <w:t xml:space="preserve">riginal goal of creating a 2D top down shooter with RPG elements, and for many of us in the group it was the first time we had ever programmed a video game and none of us had any experience with </w:t>
        </w:r>
        <w:proofErr w:type="spellStart"/>
        <w:r w:rsidR="00D26053" w:rsidRPr="00D26053">
          <w:rPr>
            <w:color w:val="0000FF"/>
          </w:rPr>
          <w:t>LibGDX</w:t>
        </w:r>
        <w:proofErr w:type="spellEnd"/>
        <w:r w:rsidR="00D26053">
          <w:rPr>
            <w:color w:val="0000FF"/>
          </w:rPr>
          <w:t xml:space="preserve"> or </w:t>
        </w:r>
        <w:proofErr w:type="spellStart"/>
        <w:r w:rsidR="00D26053">
          <w:rPr>
            <w:color w:val="0000FF"/>
          </w:rPr>
          <w:t>Git</w:t>
        </w:r>
        <w:proofErr w:type="spellEnd"/>
        <w:r w:rsidR="00D26053">
          <w:rPr>
            <w:color w:val="0000FF"/>
          </w:rPr>
          <w:t>.</w:t>
        </w:r>
      </w:ins>
      <w:ins w:id="57" w:author="Andrew Si" w:date="2015-06-01T22:19:00Z">
        <w:r w:rsidR="003D531F">
          <w:rPr>
            <w:color w:val="0000FF"/>
          </w:rPr>
          <w:t xml:space="preserve"> I also had the extra responsibility of being the group leader and had to jump around </w:t>
        </w:r>
      </w:ins>
      <w:ins w:id="58" w:author="Andrew Si" w:date="2015-06-01T22:20:00Z">
        <w:r w:rsidR="003D531F">
          <w:rPr>
            <w:color w:val="0000FF"/>
          </w:rPr>
          <w:t>the different classes</w:t>
        </w:r>
      </w:ins>
      <w:ins w:id="59" w:author="Andrew Si" w:date="2015-06-01T22:19:00Z">
        <w:r w:rsidR="003D531F">
          <w:rPr>
            <w:color w:val="0000FF"/>
          </w:rPr>
          <w:t xml:space="preserve"> assisting anyone who was having trouble.</w:t>
        </w:r>
      </w:ins>
    </w:p>
    <w:p w:rsidR="00C540AA" w:rsidRDefault="00C540AA">
      <w:pPr>
        <w:numPr>
          <w:ilvl w:val="0"/>
          <w:numId w:val="1"/>
        </w:numPr>
        <w:rPr>
          <w:color w:val="0000FF"/>
        </w:rPr>
      </w:pPr>
      <w:r>
        <w:t xml:space="preserve">Effort </w:t>
      </w:r>
      <w:ins w:id="60" w:author="Andrew Si" w:date="2015-06-01T22:27:00Z">
        <w:r w:rsidR="003D531F">
          <w:br/>
        </w:r>
      </w:ins>
      <w:del w:id="61" w:author="Andrew Si" w:date="2015-06-01T22:18:00Z">
        <w:r w:rsidDel="003D531F">
          <w:rPr>
            <w:color w:val="0000FF"/>
          </w:rPr>
          <w:delText>{How hard did you work?}</w:delText>
        </w:r>
      </w:del>
      <w:proofErr w:type="gramStart"/>
      <w:ins w:id="62" w:author="Andrew Si" w:date="2015-06-01T22:18:00Z">
        <w:r w:rsidR="003D531F">
          <w:rPr>
            <w:color w:val="0000FF"/>
          </w:rPr>
          <w:t>Our</w:t>
        </w:r>
        <w:proofErr w:type="gramEnd"/>
        <w:r w:rsidR="003D531F">
          <w:rPr>
            <w:color w:val="0000FF"/>
          </w:rPr>
          <w:t xml:space="preserve"> entire group worked really hard. We all strived to make our game as feature-rich and polished as possible</w:t>
        </w:r>
      </w:ins>
      <w:ins w:id="63" w:author="Andrew Si" w:date="2015-06-01T22:24:00Z">
        <w:r w:rsidR="003D531F">
          <w:rPr>
            <w:color w:val="0000FF"/>
          </w:rPr>
          <w:t xml:space="preserve">; </w:t>
        </w:r>
      </w:ins>
      <w:ins w:id="64" w:author="Andrew Si" w:date="2015-06-01T22:30:00Z">
        <w:r w:rsidR="004123B9">
          <w:rPr>
            <w:color w:val="0000FF"/>
          </w:rPr>
          <w:t>on one Sunday alone</w:t>
        </w:r>
      </w:ins>
      <w:ins w:id="65" w:author="Andrew Si" w:date="2015-06-01T22:24:00Z">
        <w:r w:rsidR="003D531F">
          <w:rPr>
            <w:color w:val="0000FF"/>
          </w:rPr>
          <w:t xml:space="preserve">, we added </w:t>
        </w:r>
      </w:ins>
      <w:ins w:id="66" w:author="Andrew Si" w:date="2015-06-01T22:25:00Z">
        <w:r w:rsidR="003D531F">
          <w:rPr>
            <w:color w:val="0000FF"/>
          </w:rPr>
          <w:t xml:space="preserve">over </w:t>
        </w:r>
      </w:ins>
      <w:ins w:id="67" w:author="Andrew Si" w:date="2015-06-01T22:24:00Z">
        <w:r w:rsidR="003D531F">
          <w:rPr>
            <w:color w:val="0000FF"/>
          </w:rPr>
          <w:t xml:space="preserve">3000 lines of code and removed </w:t>
        </w:r>
      </w:ins>
      <w:ins w:id="68" w:author="Andrew Si" w:date="2015-06-01T22:25:00Z">
        <w:r w:rsidR="003D531F">
          <w:rPr>
            <w:color w:val="0000FF"/>
          </w:rPr>
          <w:t xml:space="preserve">1400 lines. Many of us tried to go an extra mile as well. For example, </w:t>
        </w:r>
      </w:ins>
      <w:ins w:id="69" w:author="Andrew Si" w:date="2015-06-01T22:20:00Z">
        <w:r w:rsidR="003D531F">
          <w:rPr>
            <w:color w:val="0000FF"/>
          </w:rPr>
          <w:t>I</w:t>
        </w:r>
      </w:ins>
      <w:ins w:id="70" w:author="Andrew Si" w:date="2015-06-01T22:18:00Z">
        <w:r w:rsidR="003D531F">
          <w:rPr>
            <w:color w:val="0000FF"/>
          </w:rPr>
          <w:t xml:space="preserve"> put in extra features </w:t>
        </w:r>
      </w:ins>
      <w:ins w:id="71" w:author="Andrew Si" w:date="2015-06-01T22:21:00Z">
        <w:r w:rsidR="003D531F">
          <w:rPr>
            <w:color w:val="0000FF"/>
          </w:rPr>
          <w:t xml:space="preserve">such as </w:t>
        </w:r>
      </w:ins>
      <w:ins w:id="72" w:author="Andrew Si" w:date="2015-06-01T22:18:00Z">
        <w:r w:rsidR="003D531F">
          <w:rPr>
            <w:color w:val="0000FF"/>
          </w:rPr>
          <w:t>pause menus</w:t>
        </w:r>
      </w:ins>
      <w:ins w:id="73" w:author="Andrew Si" w:date="2015-06-01T22:20:00Z">
        <w:r w:rsidR="003D531F">
          <w:rPr>
            <w:color w:val="0000FF"/>
          </w:rPr>
          <w:t xml:space="preserve"> and the ability to choose di</w:t>
        </w:r>
      </w:ins>
      <w:ins w:id="74" w:author="Andrew Si" w:date="2015-06-01T22:26:00Z">
        <w:r w:rsidR="003D531F">
          <w:rPr>
            <w:color w:val="0000FF"/>
          </w:rPr>
          <w:t xml:space="preserve">fferent characters, </w:t>
        </w:r>
      </w:ins>
      <w:ins w:id="75" w:author="Andrew Si" w:date="2015-06-01T22:21:00Z">
        <w:r w:rsidR="003D531F">
          <w:rPr>
            <w:color w:val="0000FF"/>
          </w:rPr>
          <w:t>found background images to make the menus look prettier</w:t>
        </w:r>
      </w:ins>
      <w:ins w:id="76" w:author="Andrew Si" w:date="2015-06-01T22:26:00Z">
        <w:r w:rsidR="003D531F">
          <w:rPr>
            <w:color w:val="0000FF"/>
          </w:rPr>
          <w:t>, and added sound effects that I found online and modified using Audacity</w:t>
        </w:r>
      </w:ins>
      <w:ins w:id="77" w:author="Andrew Si" w:date="2015-06-01T22:18:00Z">
        <w:r w:rsidR="003D531F">
          <w:rPr>
            <w:color w:val="0000FF"/>
          </w:rPr>
          <w:t>.</w:t>
        </w:r>
      </w:ins>
      <w:ins w:id="78" w:author="Andrew Si" w:date="2015-06-01T22:21:00Z">
        <w:r w:rsidR="003D531F">
          <w:rPr>
            <w:color w:val="0000FF"/>
          </w:rPr>
          <w:t xml:space="preserve"> </w:t>
        </w:r>
      </w:ins>
    </w:p>
    <w:p w:rsidR="00C540AA" w:rsidRDefault="00C540AA">
      <w:pPr>
        <w:numPr>
          <w:ilvl w:val="0"/>
          <w:numId w:val="1"/>
        </w:numPr>
      </w:pPr>
      <w:r>
        <w:t>Quality</w:t>
      </w:r>
      <w:del w:id="79" w:author="Andrew Si" w:date="2015-06-01T22:32:00Z">
        <w:r w:rsidDel="004123B9">
          <w:delText xml:space="preserve"> </w:delText>
        </w:r>
      </w:del>
      <w:ins w:id="80" w:author="Andrew Si" w:date="2015-06-01T22:27:00Z">
        <w:r w:rsidR="003D531F">
          <w:br/>
        </w:r>
      </w:ins>
      <w:del w:id="81" w:author="Andrew Si" w:date="2015-06-01T22:27:00Z">
        <w:r w:rsidDel="003D531F">
          <w:rPr>
            <w:color w:val="0000FF"/>
          </w:rPr>
          <w:delText>{How well did you do your work?}</w:delText>
        </w:r>
      </w:del>
      <w:ins w:id="82" w:author="Andrew Si" w:date="2015-06-01T22:27:00Z">
        <w:r w:rsidR="003D531F">
          <w:rPr>
            <w:color w:val="0000FF"/>
          </w:rPr>
          <w:t xml:space="preserve">I believe that </w:t>
        </w:r>
      </w:ins>
      <w:ins w:id="83" w:author="Andrew Si" w:date="2015-06-01T22:28:00Z">
        <w:r w:rsidR="004123B9">
          <w:rPr>
            <w:color w:val="0000FF"/>
          </w:rPr>
          <w:t xml:space="preserve">the quality of my work was pretty good. The code </w:t>
        </w:r>
      </w:ins>
      <w:ins w:id="84" w:author="Andrew Si" w:date="2015-06-01T22:29:00Z">
        <w:r w:rsidR="004123B9">
          <w:rPr>
            <w:color w:val="0000FF"/>
          </w:rPr>
          <w:t xml:space="preserve">I wrote </w:t>
        </w:r>
      </w:ins>
      <w:ins w:id="85" w:author="Andrew Si" w:date="2015-06-01T22:28:00Z">
        <w:r w:rsidR="004123B9">
          <w:rPr>
            <w:color w:val="0000FF"/>
          </w:rPr>
          <w:t xml:space="preserve">was not </w:t>
        </w:r>
      </w:ins>
      <w:ins w:id="86" w:author="Andrew Si" w:date="2015-06-01T22:29:00Z">
        <w:r w:rsidR="004123B9">
          <w:rPr>
            <w:color w:val="0000FF"/>
          </w:rPr>
          <w:t>incomprehensible</w:t>
        </w:r>
      </w:ins>
      <w:ins w:id="87" w:author="Andrew Si" w:date="2015-06-01T22:28:00Z">
        <w:r w:rsidR="004123B9">
          <w:rPr>
            <w:color w:val="0000FF"/>
          </w:rPr>
          <w:t xml:space="preserve"> </w:t>
        </w:r>
      </w:ins>
      <w:ins w:id="88" w:author="Andrew Si" w:date="2015-06-01T22:29:00Z">
        <w:r w:rsidR="004123B9">
          <w:rPr>
            <w:color w:val="0000FF"/>
          </w:rPr>
          <w:t xml:space="preserve">and </w:t>
        </w:r>
      </w:ins>
      <w:ins w:id="89" w:author="Andrew Si" w:date="2015-06-01T22:30:00Z">
        <w:r w:rsidR="004123B9">
          <w:rPr>
            <w:color w:val="0000FF"/>
          </w:rPr>
          <w:t>my leadership of the team was competent. We stayed on schedule and our final code layout and structure were surprisingly similar to the original specifications that I had made.</w:t>
        </w:r>
      </w:ins>
    </w:p>
    <w:p w:rsidR="00C540AA" w:rsidRDefault="00C540AA">
      <w:pPr>
        <w:numPr>
          <w:ilvl w:val="0"/>
          <w:numId w:val="1"/>
        </w:numPr>
        <w:rPr>
          <w:color w:val="0000FF"/>
        </w:rPr>
      </w:pPr>
      <w:r>
        <w:t xml:space="preserve">Problem Solving </w:t>
      </w:r>
      <w:del w:id="90" w:author="Andrew Si" w:date="2015-06-01T22:36:00Z">
        <w:r w:rsidDel="004123B9">
          <w:rPr>
            <w:color w:val="0000FF"/>
          </w:rPr>
          <w:delText>{How resourceful were you?}</w:delText>
        </w:r>
      </w:del>
      <w:ins w:id="91" w:author="Andrew Si" w:date="2015-06-01T22:32:00Z">
        <w:r w:rsidR="004123B9">
          <w:rPr>
            <w:color w:val="0000FF"/>
          </w:rPr>
          <w:br/>
          <w:t xml:space="preserve">Most of my problems and questions </w:t>
        </w:r>
      </w:ins>
      <w:ins w:id="92" w:author="Andrew Si" w:date="2015-06-01T22:33:00Z">
        <w:r w:rsidR="004123B9">
          <w:rPr>
            <w:color w:val="0000FF"/>
          </w:rPr>
          <w:t xml:space="preserve">about </w:t>
        </w:r>
        <w:proofErr w:type="spellStart"/>
        <w:r w:rsidR="004123B9">
          <w:rPr>
            <w:color w:val="0000FF"/>
          </w:rPr>
          <w:t>LibGDX</w:t>
        </w:r>
        <w:proofErr w:type="spellEnd"/>
        <w:r w:rsidR="004123B9">
          <w:rPr>
            <w:color w:val="0000FF"/>
          </w:rPr>
          <w:t xml:space="preserve"> and </w:t>
        </w:r>
        <w:proofErr w:type="spellStart"/>
        <w:r w:rsidR="004123B9">
          <w:rPr>
            <w:color w:val="0000FF"/>
          </w:rPr>
          <w:t>Git</w:t>
        </w:r>
        <w:proofErr w:type="spellEnd"/>
        <w:r w:rsidR="004123B9">
          <w:rPr>
            <w:color w:val="0000FF"/>
          </w:rPr>
          <w:t xml:space="preserve"> </w:t>
        </w:r>
      </w:ins>
      <w:ins w:id="93" w:author="Andrew Si" w:date="2015-06-01T22:32:00Z">
        <w:r w:rsidR="004123B9">
          <w:rPr>
            <w:color w:val="0000FF"/>
          </w:rPr>
          <w:t xml:space="preserve">were solved by watching </w:t>
        </w:r>
        <w:proofErr w:type="spellStart"/>
        <w:r w:rsidR="004123B9">
          <w:rPr>
            <w:color w:val="0000FF"/>
          </w:rPr>
          <w:t>Youtube</w:t>
        </w:r>
        <w:proofErr w:type="spellEnd"/>
        <w:r w:rsidR="004123B9">
          <w:rPr>
            <w:color w:val="0000FF"/>
          </w:rPr>
          <w:t xml:space="preserve"> tutorials on </w:t>
        </w:r>
        <w:proofErr w:type="spellStart"/>
        <w:r w:rsidR="004123B9">
          <w:rPr>
            <w:color w:val="0000FF"/>
          </w:rPr>
          <w:t>LibGDX</w:t>
        </w:r>
        <w:proofErr w:type="spellEnd"/>
        <w:r w:rsidR="004123B9">
          <w:rPr>
            <w:color w:val="0000FF"/>
          </w:rPr>
          <w:t xml:space="preserve">, reading </w:t>
        </w:r>
        <w:proofErr w:type="spellStart"/>
        <w:r w:rsidR="004123B9">
          <w:rPr>
            <w:color w:val="0000FF"/>
          </w:rPr>
          <w:t>LibGDX</w:t>
        </w:r>
        <w:proofErr w:type="spellEnd"/>
        <w:r w:rsidR="004123B9">
          <w:rPr>
            <w:color w:val="0000FF"/>
          </w:rPr>
          <w:t xml:space="preserve"> documentation</w:t>
        </w:r>
      </w:ins>
      <w:ins w:id="94" w:author="Andrew Si" w:date="2015-06-01T22:33:00Z">
        <w:r w:rsidR="004123B9">
          <w:rPr>
            <w:color w:val="0000FF"/>
          </w:rPr>
          <w:t xml:space="preserve"> and tutorials</w:t>
        </w:r>
      </w:ins>
      <w:ins w:id="95" w:author="Andrew Si" w:date="2015-06-01T22:32:00Z">
        <w:r w:rsidR="004123B9">
          <w:rPr>
            <w:color w:val="0000FF"/>
          </w:rPr>
          <w:t xml:space="preserve">, </w:t>
        </w:r>
      </w:ins>
      <w:ins w:id="96" w:author="Andrew Si" w:date="2015-06-01T22:34:00Z">
        <w:r w:rsidR="004123B9">
          <w:rPr>
            <w:color w:val="0000FF"/>
          </w:rPr>
          <w:t xml:space="preserve">or </w:t>
        </w:r>
      </w:ins>
      <w:ins w:id="97" w:author="Andrew Si" w:date="2015-06-01T22:32:00Z">
        <w:r w:rsidR="004123B9">
          <w:rPr>
            <w:color w:val="0000FF"/>
          </w:rPr>
          <w:t>reading the GitHub tutorials.</w:t>
        </w:r>
      </w:ins>
      <w:ins w:id="98" w:author="Andrew Si" w:date="2015-06-01T22:34:00Z">
        <w:r w:rsidR="004123B9">
          <w:rPr>
            <w:color w:val="0000FF"/>
          </w:rPr>
          <w:t xml:space="preserve"> </w:t>
        </w:r>
      </w:ins>
      <w:ins w:id="99" w:author="Andrew Si" w:date="2015-06-01T22:35:00Z">
        <w:r w:rsidR="004123B9">
          <w:rPr>
            <w:color w:val="0000FF"/>
          </w:rPr>
          <w:t>It</w:t>
        </w:r>
      </w:ins>
      <w:ins w:id="100" w:author="Andrew Si" w:date="2015-06-01T22:36:00Z">
        <w:r w:rsidR="004123B9">
          <w:rPr>
            <w:color w:val="0000FF"/>
          </w:rPr>
          <w:t>’s amazing</w:t>
        </w:r>
      </w:ins>
      <w:ins w:id="101" w:author="Andrew Si" w:date="2015-06-01T22:34:00Z">
        <w:r w:rsidR="004123B9">
          <w:rPr>
            <w:color w:val="0000FF"/>
          </w:rPr>
          <w:t xml:space="preserve"> I was </w:t>
        </w:r>
      </w:ins>
      <w:ins w:id="102" w:author="Andrew Si" w:date="2015-06-01T22:35:00Z">
        <w:r w:rsidR="004123B9">
          <w:rPr>
            <w:color w:val="0000FF"/>
          </w:rPr>
          <w:t xml:space="preserve">even able to resolve all the merge conflicts and incorrect Eclipse configurations and </w:t>
        </w:r>
        <w:proofErr w:type="spellStart"/>
        <w:r w:rsidR="004123B9">
          <w:rPr>
            <w:color w:val="0000FF"/>
          </w:rPr>
          <w:t>LibGDX</w:t>
        </w:r>
        <w:proofErr w:type="spellEnd"/>
        <w:r w:rsidR="004123B9">
          <w:rPr>
            <w:color w:val="0000FF"/>
          </w:rPr>
          <w:t xml:space="preserve"> library struggles that our team faced.</w:t>
        </w:r>
      </w:ins>
    </w:p>
    <w:p w:rsidR="00C540AA" w:rsidRDefault="00C540AA">
      <w:pPr>
        <w:numPr>
          <w:ilvl w:val="0"/>
          <w:numId w:val="1"/>
        </w:numPr>
        <w:rPr>
          <w:color w:val="0000FF"/>
        </w:rPr>
      </w:pPr>
      <w:r>
        <w:t xml:space="preserve">Results </w:t>
      </w:r>
      <w:r>
        <w:rPr>
          <w:color w:val="0000FF"/>
        </w:rPr>
        <w:t>{How useful were the results of your efforts?}</w:t>
      </w:r>
      <w:ins w:id="103" w:author="Andrew Si" w:date="2015-06-01T22:36:00Z">
        <w:r w:rsidR="00BD28E3">
          <w:rPr>
            <w:color w:val="0000FF"/>
          </w:rPr>
          <w:br/>
          <w:t>The result of our project, “Gauntlet”, was very rewarding and I feel that the team’s effort paid off. The game has very solid shooting and role-playing game mechanics and it is competent enough to be released on Google Play or the App Store. Judging from the amount of APCS students who watched us playtest, I</w:t>
        </w:r>
      </w:ins>
      <w:ins w:id="104" w:author="Andrew Si" w:date="2015-06-01T22:38:00Z">
        <w:r w:rsidR="00BD28E3">
          <w:rPr>
            <w:color w:val="0000FF"/>
          </w:rPr>
          <w:t xml:space="preserve"> am pretty sure that many people like our game.</w:t>
        </w:r>
      </w:ins>
    </w:p>
    <w:p w:rsidR="00C540AA" w:rsidDel="001F011D" w:rsidRDefault="00C540AA">
      <w:pPr>
        <w:numPr>
          <w:ilvl w:val="0"/>
          <w:numId w:val="1"/>
        </w:numPr>
        <w:rPr>
          <w:del w:id="105" w:author="Andrew Si" w:date="2015-06-01T22:38:00Z"/>
        </w:rPr>
      </w:pPr>
      <w:r>
        <w:t xml:space="preserve">Teamwork </w:t>
      </w:r>
      <w:del w:id="106" w:author="Andrew Si" w:date="2015-06-01T22:40:00Z">
        <w:r w:rsidDel="001F011D">
          <w:rPr>
            <w:color w:val="0000FF"/>
          </w:rPr>
          <w:delText>{What kind of team player were you?}</w:delText>
        </w:r>
      </w:del>
      <w:ins w:id="107" w:author="Andrew Si" w:date="2015-06-01T22:38:00Z">
        <w:r w:rsidR="001F011D">
          <w:rPr>
            <w:color w:val="0000FF"/>
          </w:rPr>
          <w:br/>
          <w:t xml:space="preserve">I was the group leader, so I constantly checked in with the other group members and made sure that they were on schedule and on task. I also assigned tasks to group members and coordinated their activities to prevent merge conflicts. </w:t>
        </w:r>
      </w:ins>
    </w:p>
    <w:p w:rsidR="00C540AA" w:rsidRDefault="00C540AA">
      <w:pPr>
        <w:numPr>
          <w:ilvl w:val="0"/>
          <w:numId w:val="1"/>
        </w:numPr>
        <w:pPrChange w:id="108" w:author="Andrew Si" w:date="2015-06-01T22:38:00Z">
          <w:pPr/>
        </w:pPrChange>
      </w:pPr>
    </w:p>
    <w:p w:rsidR="00C540AA" w:rsidRDefault="00C540AA">
      <w:r>
        <w:rPr>
          <w:b/>
          <w:bCs/>
        </w:rPr>
        <w:t>Overall Assessment</w:t>
      </w:r>
      <w:r>
        <w:t xml:space="preserve"> </w:t>
      </w:r>
    </w:p>
    <w:p w:rsidR="00C540AA" w:rsidRDefault="00C540AA"/>
    <w:p w:rsidR="00C540AA" w:rsidRDefault="00C540AA">
      <w:r>
        <w:t xml:space="preserve"> </w:t>
      </w:r>
    </w:p>
    <w:p w:rsidR="00DD4B07" w:rsidRDefault="000C49DE">
      <w:pPr>
        <w:pStyle w:val="Header"/>
        <w:tabs>
          <w:tab w:val="clear" w:pos="4320"/>
          <w:tab w:val="clear" w:pos="8640"/>
        </w:tabs>
        <w:ind w:left="275" w:right="220"/>
      </w:pPr>
      <w:ins w:id="109" w:author="Andrew Si" w:date="2015-06-01T22:40:00Z">
        <w:r>
          <w:t xml:space="preserve">Overall, I would give myself the letter grade of A. I feel that I did a commendable job as a group leader since everyone worked together extremely well and did their fair share of the project. Furthermore, our game </w:t>
        </w:r>
      </w:ins>
      <w:ins w:id="110" w:author="Andrew Si" w:date="2015-06-01T22:41:00Z">
        <w:r>
          <w:t xml:space="preserve">is very solid and </w:t>
        </w:r>
      </w:ins>
      <w:ins w:id="111" w:author="Andrew Si" w:date="2015-06-01T22:47:00Z">
        <w:r>
          <w:t>is pretty advanced considering we had AP testing and five or six other classes to worry about. I regret that I spent so long deciding on a graphics library though; I</w:t>
        </w:r>
      </w:ins>
      <w:ins w:id="112" w:author="Andrew Si" w:date="2015-06-01T22:48:00Z">
        <w:r>
          <w:t xml:space="preserve"> </w:t>
        </w:r>
        <w:r>
          <w:lastRenderedPageBreak/>
          <w:t>wasted a</w:t>
        </w:r>
        <w:r w:rsidR="00C540AA">
          <w:t xml:space="preserve"> week</w:t>
        </w:r>
      </w:ins>
      <w:r w:rsidR="00163B11">
        <w:t xml:space="preserve"> debating between </w:t>
      </w:r>
      <w:proofErr w:type="spellStart"/>
      <w:r w:rsidR="00163B11">
        <w:t>Greenfoot</w:t>
      </w:r>
      <w:proofErr w:type="spellEnd"/>
      <w:r w:rsidR="00163B11">
        <w:t xml:space="preserve">, </w:t>
      </w:r>
      <w:proofErr w:type="spellStart"/>
      <w:r w:rsidR="00163B11">
        <w:t>LibGDX</w:t>
      </w:r>
      <w:proofErr w:type="spellEnd"/>
      <w:r w:rsidR="00163B11">
        <w:t xml:space="preserve">, and plain old </w:t>
      </w:r>
      <w:proofErr w:type="spellStart"/>
      <w:r w:rsidR="00163B11">
        <w:t>JFrame</w:t>
      </w:r>
      <w:proofErr w:type="spellEnd"/>
      <w:r w:rsidR="00163B11">
        <w:t xml:space="preserve">. Also, I felt that our group would have benefited in the long run from using Box2D, a physics engine in </w:t>
      </w:r>
      <w:proofErr w:type="spellStart"/>
      <w:r w:rsidR="00163B11">
        <w:t>LibGDX</w:t>
      </w:r>
      <w:proofErr w:type="spellEnd"/>
      <w:r w:rsidR="00163B11">
        <w:t xml:space="preserve">, since it would have allowed us to implement things like character rotation and a wider variety of projectile movement. </w:t>
      </w:r>
    </w:p>
    <w:sectPr w:rsidR="00DD4B07">
      <w:headerReference w:type="default" r:id="rId7"/>
      <w:footerReference w:type="default" r:id="rId8"/>
      <w:pgSz w:w="12240" w:h="15840" w:code="1"/>
      <w:pgMar w:top="540" w:right="800" w:bottom="1440" w:left="935" w:header="720" w:footer="720" w:gutter="0"/>
      <w:paperSrc w:first="256" w:other="256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4F89" w:rsidRDefault="00E14F89">
      <w:r>
        <w:separator/>
      </w:r>
    </w:p>
  </w:endnote>
  <w:endnote w:type="continuationSeparator" w:id="0">
    <w:p w:rsidR="00E14F89" w:rsidRDefault="00E14F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40AA" w:rsidRDefault="00B85564">
    <w:pPr>
      <w:pStyle w:val="Footer"/>
      <w:tabs>
        <w:tab w:val="clear" w:pos="4320"/>
        <w:tab w:val="clear" w:pos="8640"/>
        <w:tab w:val="right" w:pos="10450"/>
      </w:tabs>
    </w:pPr>
    <w:del w:id="115" w:author="Andrew Si" w:date="2015-06-01T22:07:00Z">
      <w:r w:rsidDel="00AF5F6A">
        <w:rPr>
          <w:noProof/>
        </w:rPr>
        <w:drawing>
          <wp:inline distT="0" distB="0" distL="0" distR="0">
            <wp:extent cx="790575" cy="409575"/>
            <wp:effectExtent l="0" t="0" r="9525" b="9525"/>
            <wp:docPr id="3" name="Picture 3" descr="ant_bitm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nt_bitmap"/>
                    <pic:cNvPicPr>
                      <a:picLocks noChangeAspect="1" noChangeArrowheads="1"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540AA" w:rsidDel="00AF5F6A">
        <w:delText xml:space="preserve"> </w:delText>
      </w:r>
      <w:r w:rsidR="00C540AA" w:rsidDel="00AF5F6A">
        <w:fldChar w:fldCharType="begin"/>
      </w:r>
      <w:r w:rsidR="00C540AA" w:rsidDel="00AF5F6A">
        <w:delInstrText xml:space="preserve"> FILENAME </w:delInstrText>
      </w:r>
      <w:r w:rsidR="00C540AA" w:rsidDel="00AF5F6A">
        <w:fldChar w:fldCharType="separate"/>
      </w:r>
    </w:del>
    <w:ins w:id="116" w:author="George Peck" w:date="2006-05-02T13:06:00Z">
      <w:del w:id="117" w:author="Andrew Si" w:date="2015-06-01T20:43:00Z">
        <w:r w:rsidR="00C540AA" w:rsidDel="00DD4B07">
          <w:rPr>
            <w:noProof/>
          </w:rPr>
          <w:delText>06_template_reflection.dot</w:delText>
        </w:r>
      </w:del>
    </w:ins>
    <w:del w:id="118" w:author="Andrew Si" w:date="2015-06-01T20:43:00Z">
      <w:r w:rsidR="00C540AA" w:rsidDel="00DD4B07">
        <w:rPr>
          <w:noProof/>
        </w:rPr>
        <w:delText>Document6</w:delText>
      </w:r>
    </w:del>
    <w:del w:id="119" w:author="Andrew Si" w:date="2015-06-01T22:07:00Z">
      <w:r w:rsidR="00C540AA" w:rsidDel="00AF5F6A">
        <w:fldChar w:fldCharType="end"/>
      </w:r>
    </w:del>
    <w:ins w:id="120" w:author="Andrew Si" w:date="2015-06-01T22:07:00Z">
      <w:r w:rsidR="00AF5F6A">
        <w:t>Gauntlet</w:t>
      </w:r>
    </w:ins>
    <w:r w:rsidR="00C540AA">
      <w:tab/>
      <w:t xml:space="preserve">page </w:t>
    </w:r>
    <w:r w:rsidR="00C540AA">
      <w:rPr>
        <w:rStyle w:val="PageNumber"/>
      </w:rPr>
      <w:fldChar w:fldCharType="begin"/>
    </w:r>
    <w:r w:rsidR="00C540AA">
      <w:rPr>
        <w:rStyle w:val="PageNumber"/>
      </w:rPr>
      <w:instrText xml:space="preserve"> PAGE </w:instrText>
    </w:r>
    <w:r w:rsidR="00C540AA">
      <w:rPr>
        <w:rStyle w:val="PageNumber"/>
      </w:rPr>
      <w:fldChar w:fldCharType="separate"/>
    </w:r>
    <w:r w:rsidR="000452F1">
      <w:rPr>
        <w:rStyle w:val="PageNumber"/>
        <w:noProof/>
      </w:rPr>
      <w:t>3</w:t>
    </w:r>
    <w:r w:rsidR="00C540AA">
      <w:rPr>
        <w:rStyle w:val="PageNumber"/>
      </w:rPr>
      <w:fldChar w:fldCharType="end"/>
    </w:r>
    <w:r w:rsidR="00C540AA">
      <w:rPr>
        <w:rStyle w:val="PageNumber"/>
      </w:rPr>
      <w:t xml:space="preserve"> of </w:t>
    </w:r>
    <w:r w:rsidR="00C540AA">
      <w:rPr>
        <w:rStyle w:val="PageNumber"/>
      </w:rPr>
      <w:fldChar w:fldCharType="begin"/>
    </w:r>
    <w:r w:rsidR="00C540AA">
      <w:rPr>
        <w:rStyle w:val="PageNumber"/>
      </w:rPr>
      <w:instrText xml:space="preserve"> NUMPAGES </w:instrText>
    </w:r>
    <w:r w:rsidR="00C540AA">
      <w:rPr>
        <w:rStyle w:val="PageNumber"/>
      </w:rPr>
      <w:fldChar w:fldCharType="separate"/>
    </w:r>
    <w:r w:rsidR="000452F1">
      <w:rPr>
        <w:rStyle w:val="PageNumber"/>
        <w:noProof/>
      </w:rPr>
      <w:t>3</w:t>
    </w:r>
    <w:r w:rsidR="00C540AA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4F89" w:rsidRDefault="00E14F89">
      <w:r>
        <w:separator/>
      </w:r>
    </w:p>
  </w:footnote>
  <w:footnote w:type="continuationSeparator" w:id="0">
    <w:p w:rsidR="00E14F89" w:rsidRDefault="00E14F8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40AA" w:rsidRDefault="00DD4B07">
    <w:pPr>
      <w:pStyle w:val="Header"/>
      <w:tabs>
        <w:tab w:val="clear" w:pos="8640"/>
        <w:tab w:val="right" w:pos="10450"/>
      </w:tabs>
      <w:ind w:left="-55"/>
    </w:pPr>
    <w:ins w:id="113" w:author="Andrew Si" w:date="2015-06-01T20:45:00Z">
      <w:r>
        <w:rPr>
          <w:rFonts w:ascii="Perpetua" w:hAnsi="Perpetua"/>
          <w:sz w:val="48"/>
          <w:szCs w:val="48"/>
        </w:rPr>
        <w:t>Gauntlet</w:t>
      </w:r>
    </w:ins>
    <w:del w:id="114" w:author="Andrew Si" w:date="2015-06-01T20:44:00Z">
      <w:r w:rsidR="00B85564" w:rsidDel="00DD4B07">
        <w:rPr>
          <w:noProof/>
        </w:rPr>
        <w:drawing>
          <wp:inline distT="0" distB="0" distL="0" distR="0">
            <wp:extent cx="1857375" cy="514350"/>
            <wp:effectExtent l="0" t="0" r="9525" b="0"/>
            <wp:docPr id="1" name="Picture 1" descr="MB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Blogo"/>
                    <pic:cNvPicPr>
                      <a:picLocks noChangeAspect="1" noChangeArrowheads="1"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540AA" w:rsidDel="00DD4B07">
        <w:tab/>
      </w:r>
      <w:r w:rsidR="00C540AA" w:rsidDel="00DD4B07">
        <w:tab/>
      </w:r>
      <w:r w:rsidR="00B85564" w:rsidDel="00DD4B07">
        <w:rPr>
          <w:noProof/>
        </w:rPr>
        <w:drawing>
          <wp:inline distT="0" distB="0" distL="0" distR="0">
            <wp:extent cx="1514475" cy="200025"/>
            <wp:effectExtent l="0" t="0" r="9525" b="9525"/>
            <wp:docPr id="2" name="Picture 2" descr="project_tag_wombat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roject_tag_wombat"/>
                    <pic:cNvPicPr>
                      <a:picLocks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del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42211D5"/>
    <w:multiLevelType w:val="hybridMultilevel"/>
    <w:tmpl w:val="AA2CCC66"/>
    <w:lvl w:ilvl="0" w:tplc="82D214D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drawingGridHorizontalSpacing w:val="55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B07"/>
    <w:rsid w:val="000452F1"/>
    <w:rsid w:val="000C49DE"/>
    <w:rsid w:val="00163B11"/>
    <w:rsid w:val="00190186"/>
    <w:rsid w:val="001F011D"/>
    <w:rsid w:val="003D531F"/>
    <w:rsid w:val="004123B9"/>
    <w:rsid w:val="004360DE"/>
    <w:rsid w:val="00501EAD"/>
    <w:rsid w:val="00653E15"/>
    <w:rsid w:val="007D0BAF"/>
    <w:rsid w:val="008D7C59"/>
    <w:rsid w:val="00992728"/>
    <w:rsid w:val="00AF5F6A"/>
    <w:rsid w:val="00B85564"/>
    <w:rsid w:val="00BD28E3"/>
    <w:rsid w:val="00C540AA"/>
    <w:rsid w:val="00D26053"/>
    <w:rsid w:val="00D51CDF"/>
    <w:rsid w:val="00DD4B07"/>
    <w:rsid w:val="00E14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013213-A0D6-4AE0-B428-0D7C2C24E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Verdana" w:hAnsi="Verdana"/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tabs>
        <w:tab w:val="right" w:pos="10285"/>
      </w:tabs>
      <w:spacing w:after="200"/>
      <w:ind w:left="-58"/>
      <w:outlineLvl w:val="0"/>
    </w:pPr>
    <w:rPr>
      <w:b/>
      <w:bCs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drew\Downloads\06_template_reflect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06_template_reflection.dot</Template>
  <TotalTime>129</TotalTime>
  <Pages>3</Pages>
  <Words>801</Words>
  <Characters>4571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5362</CharactersWithSpaces>
  <SharedDoc>false</SharedDoc>
  <HLinks>
    <vt:vector size="18" baseType="variant">
      <vt:variant>
        <vt:i4>6422630</vt:i4>
      </vt:variant>
      <vt:variant>
        <vt:i4>2035</vt:i4>
      </vt:variant>
      <vt:variant>
        <vt:i4>1025</vt:i4>
      </vt:variant>
      <vt:variant>
        <vt:i4>1</vt:i4>
      </vt:variant>
      <vt:variant>
        <vt:lpwstr>MBlogo</vt:lpwstr>
      </vt:variant>
      <vt:variant>
        <vt:lpwstr/>
      </vt:variant>
      <vt:variant>
        <vt:i4>6488166</vt:i4>
      </vt:variant>
      <vt:variant>
        <vt:i4>2038</vt:i4>
      </vt:variant>
      <vt:variant>
        <vt:i4>1026</vt:i4>
      </vt:variant>
      <vt:variant>
        <vt:i4>1</vt:i4>
      </vt:variant>
      <vt:variant>
        <vt:lpwstr>project_tag_wombat</vt:lpwstr>
      </vt:variant>
      <vt:variant>
        <vt:lpwstr/>
      </vt:variant>
      <vt:variant>
        <vt:i4>4522082</vt:i4>
      </vt:variant>
      <vt:variant>
        <vt:i4>2043</vt:i4>
      </vt:variant>
      <vt:variant>
        <vt:i4>1027</vt:i4>
      </vt:variant>
      <vt:variant>
        <vt:i4>1</vt:i4>
      </vt:variant>
      <vt:variant>
        <vt:lpwstr>ant_bitmap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Andrew</dc:creator>
  <cp:keywords/>
  <dc:description/>
  <cp:lastModifiedBy>Andrew Si</cp:lastModifiedBy>
  <cp:revision>7</cp:revision>
  <cp:lastPrinted>2005-02-14T19:41:00Z</cp:lastPrinted>
  <dcterms:created xsi:type="dcterms:W3CDTF">2015-06-02T03:43:00Z</dcterms:created>
  <dcterms:modified xsi:type="dcterms:W3CDTF">2015-06-02T05:52:00Z</dcterms:modified>
</cp:coreProperties>
</file>